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90296" w14:textId="77777777" w:rsidR="002049A0" w:rsidRPr="009F31E3" w:rsidRDefault="00750759" w:rsidP="009F31E3">
      <w:pPr>
        <w:tabs>
          <w:tab w:val="left" w:pos="4680"/>
        </w:tabs>
        <w:jc w:val="center"/>
        <w:rPr>
          <w:rFonts w:ascii="Courier New" w:hAnsi="Courier New" w:cs="Courier New"/>
          <w:sz w:val="22"/>
          <w:szCs w:val="22"/>
        </w:rPr>
      </w:pPr>
      <w:r w:rsidRPr="009F31E3">
        <w:rPr>
          <w:rFonts w:ascii="Courier New" w:hAnsi="Courier New" w:cs="Courier New"/>
          <w:noProof/>
          <w:sz w:val="22"/>
          <w:szCs w:val="22"/>
        </w:rPr>
        <w:drawing>
          <wp:anchor distT="0" distB="0" distL="118745" distR="118745" simplePos="0" relativeHeight="251657216" behindDoc="0" locked="0" layoutInCell="1" allowOverlap="1" wp14:anchorId="3A71826C" wp14:editId="283A3B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37000" cy="1320800"/>
            <wp:effectExtent l="0" t="0" r="6350" b="0"/>
            <wp:wrapTight wrapText="bothSides">
              <wp:wrapPolygon edited="0">
                <wp:start x="14737" y="0"/>
                <wp:lineTo x="14110" y="1246"/>
                <wp:lineTo x="13692" y="3427"/>
                <wp:lineTo x="13692" y="4985"/>
                <wp:lineTo x="9302" y="7165"/>
                <wp:lineTo x="8152" y="8100"/>
                <wp:lineTo x="8361" y="10904"/>
                <wp:lineTo x="10347" y="14954"/>
                <wp:lineTo x="0" y="16512"/>
                <wp:lineTo x="0" y="18069"/>
                <wp:lineTo x="1150" y="19938"/>
                <wp:lineTo x="1254" y="21185"/>
                <wp:lineTo x="8048" y="21185"/>
                <wp:lineTo x="7943" y="19938"/>
                <wp:lineTo x="8361" y="19938"/>
                <wp:lineTo x="10452" y="16200"/>
                <wp:lineTo x="10765" y="14954"/>
                <wp:lineTo x="21530" y="11527"/>
                <wp:lineTo x="21530" y="9035"/>
                <wp:lineTo x="20694" y="8100"/>
                <wp:lineTo x="16723" y="4985"/>
                <wp:lineTo x="16827" y="3115"/>
                <wp:lineTo x="16409" y="935"/>
                <wp:lineTo x="15677" y="0"/>
                <wp:lineTo x="14737" y="0"/>
              </wp:wrapPolygon>
            </wp:wrapTight>
            <wp:docPr id="2" name="Picture 1" descr="header_lh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lh.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4E99E" w14:textId="77777777" w:rsidR="002049A0" w:rsidRPr="009F31E3" w:rsidRDefault="002049A0" w:rsidP="009F31E3">
      <w:pPr>
        <w:jc w:val="center"/>
        <w:rPr>
          <w:rFonts w:ascii="Courier New" w:hAnsi="Courier New" w:cs="Courier New"/>
          <w:sz w:val="22"/>
          <w:szCs w:val="22"/>
        </w:rPr>
      </w:pPr>
    </w:p>
    <w:p w14:paraId="54C323EB" w14:textId="77777777" w:rsidR="00750759" w:rsidRPr="009F31E3" w:rsidRDefault="00750759" w:rsidP="009F31E3">
      <w:pPr>
        <w:rPr>
          <w:rFonts w:ascii="Courier New" w:hAnsi="Courier New" w:cs="Courier New"/>
          <w:b/>
          <w:sz w:val="22"/>
          <w:szCs w:val="22"/>
        </w:rPr>
      </w:pPr>
    </w:p>
    <w:p w14:paraId="5D45E030" w14:textId="77777777" w:rsidR="00750759" w:rsidRPr="009F31E3" w:rsidRDefault="00750759" w:rsidP="009F31E3">
      <w:pPr>
        <w:rPr>
          <w:rFonts w:ascii="Courier New" w:hAnsi="Courier New" w:cs="Courier New"/>
          <w:b/>
          <w:sz w:val="22"/>
          <w:szCs w:val="22"/>
        </w:rPr>
      </w:pPr>
    </w:p>
    <w:p w14:paraId="5CB667E7" w14:textId="77777777" w:rsidR="00750759" w:rsidRPr="009F31E3" w:rsidRDefault="00750759" w:rsidP="009F31E3">
      <w:pPr>
        <w:rPr>
          <w:rFonts w:ascii="Courier New" w:hAnsi="Courier New" w:cs="Courier New"/>
          <w:b/>
          <w:sz w:val="22"/>
          <w:szCs w:val="22"/>
        </w:rPr>
      </w:pPr>
    </w:p>
    <w:p w14:paraId="5CBCFA48" w14:textId="77777777" w:rsidR="00750759" w:rsidRPr="009F31E3" w:rsidRDefault="00750759" w:rsidP="009F31E3">
      <w:pPr>
        <w:rPr>
          <w:rFonts w:ascii="Courier New" w:hAnsi="Courier New" w:cs="Courier New"/>
          <w:b/>
          <w:sz w:val="22"/>
          <w:szCs w:val="22"/>
        </w:rPr>
      </w:pPr>
    </w:p>
    <w:p w14:paraId="4041374F" w14:textId="77777777" w:rsidR="004A1D98" w:rsidRDefault="00750759" w:rsidP="009F31E3">
      <w:pPr>
        <w:rPr>
          <w:rFonts w:ascii="Courier New" w:hAnsi="Courier New" w:cs="Courier New"/>
          <w:b/>
          <w:sz w:val="22"/>
          <w:szCs w:val="22"/>
        </w:rPr>
      </w:pPr>
      <w:r w:rsidRPr="009F31E3">
        <w:rPr>
          <w:rFonts w:ascii="Courier New" w:hAnsi="Courier New" w:cs="Courier New"/>
          <w:b/>
          <w:sz w:val="22"/>
          <w:szCs w:val="22"/>
        </w:rPr>
        <w:tab/>
      </w:r>
      <w:r w:rsidRPr="009F31E3">
        <w:rPr>
          <w:rFonts w:ascii="Courier New" w:hAnsi="Courier New" w:cs="Courier New"/>
          <w:b/>
          <w:sz w:val="22"/>
          <w:szCs w:val="22"/>
        </w:rPr>
        <w:tab/>
      </w:r>
      <w:r w:rsidRPr="009F31E3">
        <w:rPr>
          <w:rFonts w:ascii="Courier New" w:hAnsi="Courier New" w:cs="Courier New"/>
          <w:b/>
          <w:sz w:val="22"/>
          <w:szCs w:val="22"/>
        </w:rPr>
        <w:tab/>
      </w:r>
      <w:r w:rsidR="008C5706">
        <w:rPr>
          <w:rFonts w:ascii="Courier New" w:hAnsi="Courier New" w:cs="Courier New"/>
          <w:b/>
          <w:sz w:val="22"/>
          <w:szCs w:val="22"/>
        </w:rPr>
        <w:tab/>
      </w:r>
    </w:p>
    <w:p w14:paraId="58DA958A" w14:textId="35627816" w:rsidR="00750759" w:rsidRPr="00AE2943" w:rsidRDefault="007B56EE" w:rsidP="004A1D98">
      <w:pPr>
        <w:ind w:left="5760" w:firstLine="72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April 20</w:t>
      </w:r>
      <w:r w:rsidR="008E2296" w:rsidRPr="00AE2943">
        <w:rPr>
          <w:rFonts w:asciiTheme="majorHAnsi" w:hAnsiTheme="majorHAnsi" w:cs="Courier New"/>
        </w:rPr>
        <w:t>,</w:t>
      </w:r>
      <w:r w:rsidR="004A1D98" w:rsidRPr="00AE2943">
        <w:rPr>
          <w:rFonts w:asciiTheme="majorHAnsi" w:hAnsiTheme="majorHAnsi" w:cs="Courier New"/>
        </w:rPr>
        <w:t xml:space="preserve"> 201</w:t>
      </w:r>
      <w:r w:rsidR="00AE2943" w:rsidRPr="00AE2943">
        <w:rPr>
          <w:rFonts w:asciiTheme="majorHAnsi" w:hAnsiTheme="majorHAnsi" w:cs="Courier New"/>
        </w:rPr>
        <w:t>7</w:t>
      </w:r>
    </w:p>
    <w:p w14:paraId="54A7B2DD" w14:textId="77777777" w:rsidR="00750759" w:rsidRPr="00AE2943" w:rsidRDefault="00750759" w:rsidP="009F31E3">
      <w:pPr>
        <w:rPr>
          <w:rFonts w:asciiTheme="majorHAnsi" w:hAnsiTheme="majorHAnsi" w:cs="Courier New"/>
        </w:rPr>
      </w:pPr>
    </w:p>
    <w:p w14:paraId="4085990F" w14:textId="77777777" w:rsidR="00750759" w:rsidRPr="00AE2943" w:rsidRDefault="00750759" w:rsidP="009F31E3">
      <w:pPr>
        <w:rPr>
          <w:rFonts w:asciiTheme="majorHAnsi" w:hAnsiTheme="majorHAnsi" w:cs="Courier New"/>
        </w:rPr>
      </w:pPr>
    </w:p>
    <w:p w14:paraId="034062CC" w14:textId="77777777" w:rsidR="008F605C" w:rsidRPr="00AE2943" w:rsidRDefault="008F605C" w:rsidP="00AD7375">
      <w:pPr>
        <w:ind w:right="29" w:firstLine="720"/>
        <w:rPr>
          <w:rFonts w:asciiTheme="majorHAnsi" w:hAnsiTheme="majorHAnsi" w:cs="Courier New"/>
        </w:rPr>
      </w:pPr>
    </w:p>
    <w:p w14:paraId="10C07DB2" w14:textId="572F22F1" w:rsidR="00AD7375" w:rsidRPr="00AE2943" w:rsidRDefault="00AD7375" w:rsidP="00AD7375">
      <w:pPr>
        <w:ind w:right="29" w:firstLine="720"/>
        <w:rPr>
          <w:rFonts w:asciiTheme="majorHAnsi" w:hAnsiTheme="majorHAnsi" w:cs="Courier New"/>
        </w:rPr>
      </w:pPr>
      <w:r w:rsidRPr="00AE2943">
        <w:rPr>
          <w:rFonts w:asciiTheme="majorHAnsi" w:hAnsiTheme="majorHAnsi" w:cs="Courier New"/>
        </w:rPr>
        <w:t>The Board of Visitors of the University of Virginia met</w:t>
      </w:r>
      <w:r w:rsidR="00180085" w:rsidRPr="00AE2943">
        <w:rPr>
          <w:rFonts w:asciiTheme="majorHAnsi" w:hAnsiTheme="majorHAnsi" w:cs="Courier New"/>
        </w:rPr>
        <w:t>,</w:t>
      </w:r>
      <w:r w:rsidRPr="00AE2943">
        <w:rPr>
          <w:rFonts w:asciiTheme="majorHAnsi" w:hAnsiTheme="majorHAnsi" w:cs="Courier New"/>
        </w:rPr>
        <w:t xml:space="preserve"> in open session</w:t>
      </w:r>
      <w:r w:rsidR="00180085" w:rsidRPr="00AE2943">
        <w:rPr>
          <w:rFonts w:asciiTheme="majorHAnsi" w:hAnsiTheme="majorHAnsi" w:cs="Courier New"/>
        </w:rPr>
        <w:t>,</w:t>
      </w:r>
      <w:r w:rsidRPr="00AE2943">
        <w:rPr>
          <w:rFonts w:asciiTheme="majorHAnsi" w:hAnsiTheme="majorHAnsi" w:cs="Courier New"/>
        </w:rPr>
        <w:t xml:space="preserve"> at </w:t>
      </w:r>
      <w:r w:rsidR="007B56EE">
        <w:rPr>
          <w:rFonts w:asciiTheme="majorHAnsi" w:hAnsiTheme="majorHAnsi" w:cs="Courier New"/>
        </w:rPr>
        <w:t>3</w:t>
      </w:r>
      <w:r w:rsidR="00AE2943" w:rsidRPr="00AE2943">
        <w:rPr>
          <w:rFonts w:asciiTheme="majorHAnsi" w:hAnsiTheme="majorHAnsi" w:cs="Courier New"/>
        </w:rPr>
        <w:t>:</w:t>
      </w:r>
      <w:r w:rsidR="007B56EE">
        <w:rPr>
          <w:rFonts w:asciiTheme="majorHAnsi" w:hAnsiTheme="majorHAnsi" w:cs="Courier New"/>
        </w:rPr>
        <w:t>0</w:t>
      </w:r>
      <w:r w:rsidR="00B319BB">
        <w:rPr>
          <w:rFonts w:asciiTheme="majorHAnsi" w:hAnsiTheme="majorHAnsi" w:cs="Courier New"/>
        </w:rPr>
        <w:t>0</w:t>
      </w:r>
      <w:r w:rsidR="00AE2943" w:rsidRPr="00AE2943">
        <w:rPr>
          <w:rFonts w:asciiTheme="majorHAnsi" w:hAnsiTheme="majorHAnsi" w:cs="Courier New"/>
        </w:rPr>
        <w:t xml:space="preserve"> p.m. </w:t>
      </w:r>
      <w:r w:rsidRPr="00AE2943">
        <w:rPr>
          <w:rFonts w:asciiTheme="majorHAnsi" w:hAnsiTheme="majorHAnsi" w:cs="Courier New"/>
        </w:rPr>
        <w:t xml:space="preserve">on </w:t>
      </w:r>
      <w:r w:rsidR="00AE2943" w:rsidRPr="00AE2943">
        <w:rPr>
          <w:rFonts w:asciiTheme="majorHAnsi" w:hAnsiTheme="majorHAnsi" w:cs="Courier New"/>
        </w:rPr>
        <w:t>T</w:t>
      </w:r>
      <w:r w:rsidR="007B56EE">
        <w:rPr>
          <w:rFonts w:asciiTheme="majorHAnsi" w:hAnsiTheme="majorHAnsi" w:cs="Courier New"/>
        </w:rPr>
        <w:t>hursda</w:t>
      </w:r>
      <w:r w:rsidR="00AE2943" w:rsidRPr="00AE2943">
        <w:rPr>
          <w:rFonts w:asciiTheme="majorHAnsi" w:hAnsiTheme="majorHAnsi" w:cs="Courier New"/>
        </w:rPr>
        <w:t xml:space="preserve">y, </w:t>
      </w:r>
      <w:r w:rsidR="007B56EE">
        <w:rPr>
          <w:rFonts w:asciiTheme="majorHAnsi" w:hAnsiTheme="majorHAnsi" w:cs="Courier New"/>
        </w:rPr>
        <w:t>April 20,</w:t>
      </w:r>
      <w:r w:rsidR="00AE2943" w:rsidRPr="00AE2943">
        <w:rPr>
          <w:rFonts w:asciiTheme="majorHAnsi" w:hAnsiTheme="majorHAnsi" w:cs="Courier New"/>
        </w:rPr>
        <w:t xml:space="preserve"> 2017</w:t>
      </w:r>
      <w:r w:rsidRPr="00AE2943">
        <w:rPr>
          <w:rFonts w:asciiTheme="majorHAnsi" w:hAnsiTheme="majorHAnsi" w:cs="Courier New"/>
        </w:rPr>
        <w:t xml:space="preserve">, in the Board </w:t>
      </w:r>
      <w:r w:rsidR="008E2296" w:rsidRPr="00AE2943">
        <w:rPr>
          <w:rFonts w:asciiTheme="majorHAnsi" w:hAnsiTheme="majorHAnsi" w:cs="Courier New"/>
        </w:rPr>
        <w:t xml:space="preserve">Room of the Rotunda.  </w:t>
      </w:r>
      <w:r w:rsidRPr="00AE2943">
        <w:rPr>
          <w:rFonts w:asciiTheme="majorHAnsi" w:hAnsiTheme="majorHAnsi" w:cs="Courier New"/>
        </w:rPr>
        <w:t xml:space="preserve">William H. Goodwin Jr., Rector, presided.  </w:t>
      </w:r>
    </w:p>
    <w:p w14:paraId="43A2BF2D" w14:textId="77777777" w:rsidR="00AD7375" w:rsidRPr="00AE2943" w:rsidRDefault="00AD7375" w:rsidP="00AD7375">
      <w:pPr>
        <w:ind w:right="29" w:firstLine="720"/>
        <w:rPr>
          <w:rFonts w:asciiTheme="majorHAnsi" w:hAnsiTheme="majorHAnsi" w:cs="Courier New"/>
        </w:rPr>
      </w:pPr>
    </w:p>
    <w:p w14:paraId="0B3139BD" w14:textId="07FC311C" w:rsidR="00AD548C" w:rsidRDefault="00AD7375" w:rsidP="008E2296">
      <w:pPr>
        <w:ind w:right="29"/>
        <w:rPr>
          <w:rFonts w:asciiTheme="majorHAnsi" w:hAnsiTheme="majorHAnsi" w:cs="Courier New"/>
        </w:rPr>
      </w:pPr>
      <w:r w:rsidRPr="00AE2943">
        <w:rPr>
          <w:rFonts w:asciiTheme="majorHAnsi" w:hAnsiTheme="majorHAnsi" w:cs="Courier New"/>
        </w:rPr>
        <w:tab/>
        <w:t>Present</w:t>
      </w:r>
      <w:r w:rsidR="004A1D98" w:rsidRPr="00AE2943">
        <w:rPr>
          <w:rFonts w:asciiTheme="majorHAnsi" w:hAnsiTheme="majorHAnsi" w:cs="Courier New"/>
        </w:rPr>
        <w:t xml:space="preserve">:  </w:t>
      </w:r>
      <w:r w:rsidR="008E2296" w:rsidRPr="00AE2943">
        <w:rPr>
          <w:rFonts w:asciiTheme="majorHAnsi" w:hAnsiTheme="majorHAnsi" w:cs="Courier New"/>
        </w:rPr>
        <w:t xml:space="preserve">Frank M. Conner III, </w:t>
      </w:r>
      <w:r w:rsidR="007B56EE">
        <w:rPr>
          <w:rFonts w:asciiTheme="majorHAnsi" w:hAnsiTheme="majorHAnsi" w:cs="Courier New"/>
        </w:rPr>
        <w:t xml:space="preserve">Mark T. Bowles, Whittington W. Clement, </w:t>
      </w:r>
      <w:r w:rsidR="008E2296" w:rsidRPr="00AE2943">
        <w:rPr>
          <w:rFonts w:asciiTheme="majorHAnsi" w:hAnsiTheme="majorHAnsi" w:cs="Courier New"/>
        </w:rPr>
        <w:t xml:space="preserve">Elizabeth M. Cranwell, </w:t>
      </w:r>
      <w:r w:rsidR="00395975">
        <w:rPr>
          <w:rFonts w:asciiTheme="majorHAnsi" w:hAnsiTheme="majorHAnsi" w:cs="Courier New"/>
        </w:rPr>
        <w:t xml:space="preserve">Kevin J. Fay, </w:t>
      </w:r>
      <w:r w:rsidR="007B56EE" w:rsidRPr="00AE2943">
        <w:rPr>
          <w:rFonts w:asciiTheme="majorHAnsi" w:hAnsiTheme="majorHAnsi" w:cs="Courier New"/>
        </w:rPr>
        <w:t>John G. Macfarlane III</w:t>
      </w:r>
      <w:r w:rsidR="007B56EE">
        <w:rPr>
          <w:rFonts w:asciiTheme="majorHAnsi" w:hAnsiTheme="majorHAnsi" w:cs="Courier New"/>
        </w:rPr>
        <w:t>,</w:t>
      </w:r>
      <w:r w:rsidR="007B56EE" w:rsidRPr="00AE2943">
        <w:rPr>
          <w:rFonts w:asciiTheme="majorHAnsi" w:hAnsiTheme="majorHAnsi" w:cs="Courier New"/>
        </w:rPr>
        <w:t xml:space="preserve"> </w:t>
      </w:r>
      <w:r w:rsidR="008E2296" w:rsidRPr="00AE2943">
        <w:rPr>
          <w:rFonts w:asciiTheme="majorHAnsi" w:hAnsiTheme="majorHAnsi" w:cs="Courier New"/>
        </w:rPr>
        <w:t>James B. Murray Jr., Nina J. Solenski, M.D., and Phoebe A. Willis</w:t>
      </w:r>
    </w:p>
    <w:p w14:paraId="14498658" w14:textId="77777777" w:rsidR="00AD548C" w:rsidRDefault="00AD548C" w:rsidP="008E2296">
      <w:pPr>
        <w:ind w:right="29"/>
        <w:rPr>
          <w:rFonts w:asciiTheme="majorHAnsi" w:hAnsiTheme="majorHAnsi" w:cs="Courier New"/>
        </w:rPr>
      </w:pPr>
    </w:p>
    <w:p w14:paraId="32F203B4" w14:textId="50AF670B" w:rsidR="004A1D98" w:rsidRPr="00AE2943" w:rsidRDefault="00AD548C" w:rsidP="00AD548C">
      <w:pPr>
        <w:ind w:right="29" w:firstLine="72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Daniel M. Meyers, Finance Committee Consulting Member, </w:t>
      </w:r>
      <w:r w:rsidR="00121B29">
        <w:rPr>
          <w:rFonts w:asciiTheme="majorHAnsi" w:hAnsiTheme="majorHAnsi" w:cs="Courier New"/>
        </w:rPr>
        <w:t xml:space="preserve">and </w:t>
      </w:r>
      <w:r>
        <w:rPr>
          <w:rFonts w:asciiTheme="majorHAnsi" w:hAnsiTheme="majorHAnsi" w:cs="Courier New"/>
        </w:rPr>
        <w:t xml:space="preserve">Ms. </w:t>
      </w:r>
      <w:r w:rsidR="00472848">
        <w:rPr>
          <w:rFonts w:asciiTheme="majorHAnsi" w:hAnsiTheme="majorHAnsi" w:cs="Courier New"/>
        </w:rPr>
        <w:t>Bryanna Miller</w:t>
      </w:r>
      <w:del w:id="0" w:author="Harris, Susan G. (sgh4c)" w:date="2017-05-02T10:00:00Z">
        <w:r w:rsidR="00472848" w:rsidDel="00B6771A">
          <w:rPr>
            <w:rFonts w:asciiTheme="majorHAnsi" w:hAnsiTheme="majorHAnsi" w:cs="Courier New"/>
          </w:rPr>
          <w:delText>,  student</w:delText>
        </w:r>
      </w:del>
      <w:ins w:id="1" w:author="Harris, Susan G. (sgh4c)" w:date="2017-05-02T10:00:00Z">
        <w:r w:rsidR="00B6771A">
          <w:rPr>
            <w:rFonts w:asciiTheme="majorHAnsi" w:hAnsiTheme="majorHAnsi" w:cs="Courier New"/>
          </w:rPr>
          <w:t>, student</w:t>
        </w:r>
      </w:ins>
      <w:r w:rsidR="00472848">
        <w:rPr>
          <w:rFonts w:asciiTheme="majorHAnsi" w:hAnsiTheme="majorHAnsi" w:cs="Courier New"/>
        </w:rPr>
        <w:t xml:space="preserve"> </w:t>
      </w:r>
      <w:del w:id="2" w:author="Harris, Susan G. (sgh4c)" w:date="2017-05-02T09:58:00Z">
        <w:r w:rsidR="00121B29" w:rsidDel="00B6771A">
          <w:rPr>
            <w:rFonts w:asciiTheme="majorHAnsi" w:hAnsiTheme="majorHAnsi" w:cs="Courier New"/>
          </w:rPr>
          <w:delText xml:space="preserve">Board </w:delText>
        </w:r>
        <w:r w:rsidR="00472848" w:rsidDel="00B6771A">
          <w:rPr>
            <w:rFonts w:asciiTheme="majorHAnsi" w:hAnsiTheme="majorHAnsi" w:cs="Courier New"/>
          </w:rPr>
          <w:delText>member</w:delText>
        </w:r>
      </w:del>
      <w:ins w:id="3" w:author="Harris, Susan G. (sgh4c)" w:date="2017-05-02T09:58:00Z">
        <w:r w:rsidR="00B6771A">
          <w:rPr>
            <w:rFonts w:asciiTheme="majorHAnsi" w:hAnsiTheme="majorHAnsi" w:cs="Courier New"/>
          </w:rPr>
          <w:t>representative to the Board</w:t>
        </w:r>
      </w:ins>
      <w:r w:rsidR="00472848">
        <w:rPr>
          <w:rFonts w:asciiTheme="majorHAnsi" w:hAnsiTheme="majorHAnsi" w:cs="Courier New"/>
        </w:rPr>
        <w:t xml:space="preserve"> for 2017-2018</w:t>
      </w:r>
      <w:r w:rsidR="00121B29">
        <w:rPr>
          <w:rFonts w:asciiTheme="majorHAnsi" w:hAnsiTheme="majorHAnsi" w:cs="Courier New"/>
        </w:rPr>
        <w:t>, were also present</w:t>
      </w:r>
      <w:r w:rsidR="00472848">
        <w:rPr>
          <w:rFonts w:asciiTheme="majorHAnsi" w:hAnsiTheme="majorHAnsi" w:cs="Courier New"/>
        </w:rPr>
        <w:t>.</w:t>
      </w:r>
    </w:p>
    <w:p w14:paraId="44C5A91D" w14:textId="77777777" w:rsidR="004A1D98" w:rsidRPr="00AE2943" w:rsidRDefault="004A1D98" w:rsidP="00AD7375">
      <w:pPr>
        <w:ind w:right="29"/>
        <w:rPr>
          <w:rFonts w:asciiTheme="majorHAnsi" w:hAnsiTheme="majorHAnsi" w:cs="Courier New"/>
        </w:rPr>
      </w:pPr>
    </w:p>
    <w:p w14:paraId="6E247A33" w14:textId="27F98E64" w:rsidR="007B56EE" w:rsidRDefault="004A1D98" w:rsidP="00D6780F">
      <w:pPr>
        <w:ind w:firstLine="720"/>
        <w:rPr>
          <w:rFonts w:asciiTheme="majorHAnsi" w:hAnsiTheme="majorHAnsi" w:cs="Courier New"/>
        </w:rPr>
      </w:pPr>
      <w:r w:rsidRPr="00AE2943">
        <w:rPr>
          <w:rFonts w:asciiTheme="majorHAnsi" w:hAnsiTheme="majorHAnsi" w:cs="Courier New"/>
        </w:rPr>
        <w:t xml:space="preserve">Participating by </w:t>
      </w:r>
      <w:r w:rsidR="00BB2CAA" w:rsidRPr="00AE2943">
        <w:rPr>
          <w:rFonts w:asciiTheme="majorHAnsi" w:hAnsiTheme="majorHAnsi" w:cs="Courier New"/>
        </w:rPr>
        <w:t>tele</w:t>
      </w:r>
      <w:r w:rsidRPr="00AE2943">
        <w:rPr>
          <w:rFonts w:asciiTheme="majorHAnsi" w:hAnsiTheme="majorHAnsi" w:cs="Courier New"/>
        </w:rPr>
        <w:t>phone</w:t>
      </w:r>
      <w:r w:rsidR="008E2296" w:rsidRPr="00AE2943">
        <w:rPr>
          <w:rFonts w:asciiTheme="majorHAnsi" w:hAnsiTheme="majorHAnsi" w:cs="Courier New"/>
        </w:rPr>
        <w:t>:</w:t>
      </w:r>
      <w:r w:rsidR="00AE2943" w:rsidRPr="00AE2943">
        <w:rPr>
          <w:rFonts w:asciiTheme="majorHAnsi" w:hAnsiTheme="majorHAnsi" w:cs="Courier New"/>
        </w:rPr>
        <w:t xml:space="preserve"> </w:t>
      </w:r>
      <w:r w:rsidR="002C6BB8">
        <w:rPr>
          <w:rFonts w:asciiTheme="majorHAnsi" w:hAnsiTheme="majorHAnsi" w:cs="Courier New"/>
        </w:rPr>
        <w:t xml:space="preserve"> </w:t>
      </w:r>
      <w:r w:rsidR="007B56EE" w:rsidRPr="007B56EE">
        <w:rPr>
          <w:rFonts w:asciiTheme="majorHAnsi" w:hAnsiTheme="majorHAnsi"/>
          <w:szCs w:val="22"/>
        </w:rPr>
        <w:t>Mr. DePasquale participate</w:t>
      </w:r>
      <w:r w:rsidR="007B56EE">
        <w:rPr>
          <w:rFonts w:asciiTheme="majorHAnsi" w:hAnsiTheme="majorHAnsi"/>
          <w:szCs w:val="22"/>
        </w:rPr>
        <w:t>d</w:t>
      </w:r>
      <w:r w:rsidR="007B56EE" w:rsidRPr="007B56EE">
        <w:rPr>
          <w:rFonts w:asciiTheme="majorHAnsi" w:hAnsiTheme="majorHAnsi"/>
          <w:szCs w:val="22"/>
        </w:rPr>
        <w:t xml:space="preserve"> from 201 North Union Street, Suite 300, Alexandria VA 22314.  </w:t>
      </w:r>
      <w:r w:rsidR="007B56EE" w:rsidRPr="007B56EE">
        <w:rPr>
          <w:rFonts w:asciiTheme="majorHAnsi" w:hAnsiTheme="majorHAnsi" w:cs="Courier New"/>
          <w:szCs w:val="22"/>
        </w:rPr>
        <w:t>Mr. Genovese participate</w:t>
      </w:r>
      <w:r w:rsidR="007B56EE">
        <w:rPr>
          <w:rFonts w:asciiTheme="majorHAnsi" w:hAnsiTheme="majorHAnsi" w:cs="Courier New"/>
          <w:szCs w:val="22"/>
        </w:rPr>
        <w:t>d</w:t>
      </w:r>
      <w:r w:rsidR="007B56EE" w:rsidRPr="007B56EE">
        <w:rPr>
          <w:rFonts w:asciiTheme="majorHAnsi" w:hAnsiTheme="majorHAnsi" w:cs="Courier New"/>
          <w:szCs w:val="22"/>
        </w:rPr>
        <w:t xml:space="preserve"> from </w:t>
      </w:r>
      <w:r w:rsidR="007B56EE" w:rsidRPr="007B56EE">
        <w:rPr>
          <w:rFonts w:asciiTheme="majorHAnsi" w:hAnsiTheme="majorHAnsi" w:cs="Courier New"/>
          <w:color w:val="000000"/>
          <w:szCs w:val="22"/>
        </w:rPr>
        <w:t xml:space="preserve">4931 Bonita Bay Boulevard, Unit 1003, </w:t>
      </w:r>
      <w:proofErr w:type="gramStart"/>
      <w:r w:rsidR="007B56EE" w:rsidRPr="007B56EE">
        <w:rPr>
          <w:rFonts w:asciiTheme="majorHAnsi" w:hAnsiTheme="majorHAnsi" w:cs="Courier New"/>
          <w:color w:val="000000"/>
          <w:szCs w:val="22"/>
        </w:rPr>
        <w:t>Bonita</w:t>
      </w:r>
      <w:proofErr w:type="gramEnd"/>
      <w:r w:rsidR="007B56EE" w:rsidRPr="007B56EE">
        <w:rPr>
          <w:rFonts w:asciiTheme="majorHAnsi" w:hAnsiTheme="majorHAnsi" w:cs="Courier New"/>
          <w:color w:val="000000"/>
          <w:szCs w:val="22"/>
        </w:rPr>
        <w:t xml:space="preserve"> Springs FL 34134.  Mr. Griffin participate</w:t>
      </w:r>
      <w:r w:rsidR="007B56EE">
        <w:rPr>
          <w:rFonts w:asciiTheme="majorHAnsi" w:hAnsiTheme="majorHAnsi" w:cs="Courier New"/>
          <w:color w:val="000000"/>
          <w:szCs w:val="22"/>
        </w:rPr>
        <w:t>d</w:t>
      </w:r>
      <w:r w:rsidR="007B56EE" w:rsidRPr="007B56EE">
        <w:rPr>
          <w:rFonts w:asciiTheme="majorHAnsi" w:hAnsiTheme="majorHAnsi" w:cs="Courier New"/>
          <w:color w:val="000000"/>
          <w:szCs w:val="22"/>
        </w:rPr>
        <w:t xml:space="preserve"> from </w:t>
      </w:r>
      <w:r w:rsidR="007B56EE" w:rsidRPr="007B56EE">
        <w:rPr>
          <w:rFonts w:asciiTheme="majorHAnsi" w:hAnsiTheme="majorHAnsi"/>
          <w:color w:val="000000" w:themeColor="text1"/>
          <w:szCs w:val="22"/>
        </w:rPr>
        <w:t>Blue Ridge Capital, 660 Madison Avenue, 20</w:t>
      </w:r>
      <w:r w:rsidR="007B56EE" w:rsidRPr="007B56EE">
        <w:rPr>
          <w:rFonts w:asciiTheme="majorHAnsi" w:hAnsiTheme="majorHAnsi"/>
          <w:color w:val="000000" w:themeColor="text1"/>
          <w:szCs w:val="22"/>
          <w:vertAlign w:val="superscript"/>
        </w:rPr>
        <w:t>th</w:t>
      </w:r>
      <w:r w:rsidR="007B56EE" w:rsidRPr="007B56EE">
        <w:rPr>
          <w:rFonts w:asciiTheme="majorHAnsi" w:hAnsiTheme="majorHAnsi"/>
          <w:color w:val="000000" w:themeColor="text1"/>
          <w:szCs w:val="22"/>
        </w:rPr>
        <w:t xml:space="preserve"> Floor, New York NY 10065.</w:t>
      </w:r>
      <w:r w:rsidR="007B56EE" w:rsidRPr="007B56EE">
        <w:rPr>
          <w:rFonts w:asciiTheme="majorHAnsi" w:hAnsiTheme="majorHAnsi"/>
          <w:color w:val="1F497D"/>
          <w:szCs w:val="22"/>
        </w:rPr>
        <w:t xml:space="preserve">  </w:t>
      </w:r>
      <w:r w:rsidR="007B56EE" w:rsidRPr="007B56EE">
        <w:rPr>
          <w:rFonts w:asciiTheme="majorHAnsi" w:hAnsiTheme="majorHAnsi" w:cs="Courier New"/>
          <w:szCs w:val="22"/>
        </w:rPr>
        <w:t>Dr. Lateef participate</w:t>
      </w:r>
      <w:r w:rsidR="007B56EE">
        <w:rPr>
          <w:rFonts w:asciiTheme="majorHAnsi" w:hAnsiTheme="majorHAnsi" w:cs="Courier New"/>
          <w:szCs w:val="22"/>
        </w:rPr>
        <w:t>d</w:t>
      </w:r>
      <w:r w:rsidR="007B56EE" w:rsidRPr="007B56EE">
        <w:rPr>
          <w:rFonts w:asciiTheme="majorHAnsi" w:hAnsiTheme="majorHAnsi" w:cs="Courier New"/>
          <w:szCs w:val="22"/>
        </w:rPr>
        <w:t xml:space="preserve"> from the </w:t>
      </w:r>
      <w:r w:rsidR="007B56EE" w:rsidRPr="007B56EE">
        <w:rPr>
          <w:rFonts w:asciiTheme="majorHAnsi" w:hAnsiTheme="majorHAnsi"/>
          <w:szCs w:val="22"/>
        </w:rPr>
        <w:t>Main Lobby of the Kentucky Exposition Park, 937 Phillips Lane, Louisville, Kentucky 40209</w:t>
      </w:r>
      <w:r w:rsidR="007B56EE" w:rsidRPr="007B56EE">
        <w:rPr>
          <w:rFonts w:asciiTheme="majorHAnsi" w:hAnsiTheme="majorHAnsi" w:cs="Courier New"/>
          <w:szCs w:val="22"/>
        </w:rPr>
        <w:t>.  Mr. Walker participate</w:t>
      </w:r>
      <w:r w:rsidR="007B56EE">
        <w:rPr>
          <w:rFonts w:asciiTheme="majorHAnsi" w:hAnsiTheme="majorHAnsi" w:cs="Courier New"/>
          <w:szCs w:val="22"/>
        </w:rPr>
        <w:t>d</w:t>
      </w:r>
      <w:r w:rsidR="007B56EE" w:rsidRPr="007B56EE">
        <w:rPr>
          <w:rFonts w:asciiTheme="majorHAnsi" w:hAnsiTheme="majorHAnsi" w:cs="Courier New"/>
          <w:szCs w:val="22"/>
        </w:rPr>
        <w:t xml:space="preserve"> from </w:t>
      </w:r>
      <w:r w:rsidR="007B56EE" w:rsidRPr="007B56EE">
        <w:rPr>
          <w:rFonts w:asciiTheme="majorHAnsi" w:hAnsiTheme="majorHAnsi" w:cs="Tahoma"/>
          <w:color w:val="000000"/>
          <w:szCs w:val="22"/>
        </w:rPr>
        <w:t xml:space="preserve">15 Central Park West, Apt 14D, </w:t>
      </w:r>
      <w:proofErr w:type="gramStart"/>
      <w:r w:rsidR="007B56EE" w:rsidRPr="007B56EE">
        <w:rPr>
          <w:rFonts w:asciiTheme="majorHAnsi" w:hAnsiTheme="majorHAnsi" w:cs="Tahoma"/>
          <w:color w:val="000000"/>
          <w:szCs w:val="22"/>
        </w:rPr>
        <w:t>New</w:t>
      </w:r>
      <w:proofErr w:type="gramEnd"/>
      <w:r w:rsidR="007B56EE" w:rsidRPr="007B56EE">
        <w:rPr>
          <w:rFonts w:asciiTheme="majorHAnsi" w:hAnsiTheme="majorHAnsi" w:cs="Tahoma"/>
          <w:color w:val="000000"/>
          <w:szCs w:val="22"/>
        </w:rPr>
        <w:t xml:space="preserve"> York NY 10023.</w:t>
      </w:r>
      <w:r w:rsidR="00395975">
        <w:rPr>
          <w:rFonts w:asciiTheme="majorHAnsi" w:hAnsiTheme="majorHAnsi" w:cs="Tahoma"/>
          <w:color w:val="000000"/>
          <w:szCs w:val="22"/>
        </w:rPr>
        <w:t xml:space="preserve">  </w:t>
      </w:r>
      <w:r w:rsidR="00395975" w:rsidRPr="007B56EE">
        <w:rPr>
          <w:rFonts w:asciiTheme="majorHAnsi" w:hAnsiTheme="majorHAnsi" w:cs="Courier New"/>
          <w:szCs w:val="22"/>
        </w:rPr>
        <w:t>Mr. Clement</w:t>
      </w:r>
      <w:r w:rsidR="00AD548C">
        <w:rPr>
          <w:rFonts w:asciiTheme="majorHAnsi" w:hAnsiTheme="majorHAnsi" w:cs="Courier New"/>
          <w:szCs w:val="22"/>
        </w:rPr>
        <w:t xml:space="preserve"> planned to participate by </w:t>
      </w:r>
      <w:ins w:id="4" w:author="Harris, Susan G. (sgh4c)" w:date="2017-05-02T10:00:00Z">
        <w:r w:rsidR="00B6771A">
          <w:rPr>
            <w:rFonts w:asciiTheme="majorHAnsi" w:hAnsiTheme="majorHAnsi" w:cs="Courier New"/>
            <w:szCs w:val="22"/>
          </w:rPr>
          <w:t>tele</w:t>
        </w:r>
      </w:ins>
      <w:r w:rsidR="00AD548C">
        <w:rPr>
          <w:rFonts w:asciiTheme="majorHAnsi" w:hAnsiTheme="majorHAnsi" w:cs="Courier New"/>
          <w:szCs w:val="22"/>
        </w:rPr>
        <w:t xml:space="preserve">phone, but </w:t>
      </w:r>
      <w:r w:rsidR="002E4390">
        <w:rPr>
          <w:rFonts w:asciiTheme="majorHAnsi" w:hAnsiTheme="majorHAnsi" w:cs="Courier New"/>
          <w:szCs w:val="22"/>
        </w:rPr>
        <w:t xml:space="preserve">was able to </w:t>
      </w:r>
      <w:r w:rsidR="00AD548C">
        <w:rPr>
          <w:rFonts w:asciiTheme="majorHAnsi" w:hAnsiTheme="majorHAnsi" w:cs="Courier New"/>
          <w:szCs w:val="22"/>
        </w:rPr>
        <w:t xml:space="preserve">attend in person. </w:t>
      </w:r>
      <w:del w:id="5" w:author="Harris, Susan G. (sgh4c)" w:date="2017-05-02T09:59:00Z">
        <w:r w:rsidR="00AD548C" w:rsidDel="00B6771A">
          <w:rPr>
            <w:rFonts w:asciiTheme="majorHAnsi" w:hAnsiTheme="majorHAnsi" w:cs="Courier New"/>
            <w:szCs w:val="22"/>
          </w:rPr>
          <w:delText xml:space="preserve"> Since the</w:delText>
        </w:r>
      </w:del>
      <w:ins w:id="6" w:author="Harris, Susan G. (sgh4c)" w:date="2017-05-02T09:59:00Z">
        <w:r w:rsidR="00B6771A">
          <w:rPr>
            <w:rFonts w:asciiTheme="majorHAnsi" w:hAnsiTheme="majorHAnsi" w:cs="Courier New"/>
            <w:szCs w:val="22"/>
          </w:rPr>
          <w:t>Because the</w:t>
        </w:r>
      </w:ins>
      <w:r w:rsidR="00AD548C">
        <w:rPr>
          <w:rFonts w:asciiTheme="majorHAnsi" w:hAnsiTheme="majorHAnsi" w:cs="Courier New"/>
          <w:szCs w:val="22"/>
        </w:rPr>
        <w:t xml:space="preserve"> meeting notice listed him as participating by </w:t>
      </w:r>
      <w:ins w:id="7" w:author="Harris, Susan G. (sgh4c)" w:date="2017-05-02T10:00:00Z">
        <w:r w:rsidR="00B6771A">
          <w:rPr>
            <w:rFonts w:asciiTheme="majorHAnsi" w:hAnsiTheme="majorHAnsi" w:cs="Courier New"/>
            <w:szCs w:val="22"/>
          </w:rPr>
          <w:t>tele</w:t>
        </w:r>
      </w:ins>
      <w:r w:rsidR="00AD548C">
        <w:rPr>
          <w:rFonts w:asciiTheme="majorHAnsi" w:hAnsiTheme="majorHAnsi" w:cs="Courier New"/>
          <w:szCs w:val="22"/>
        </w:rPr>
        <w:t>phone, a line was open in his office at</w:t>
      </w:r>
      <w:r w:rsidR="00395975" w:rsidRPr="007B56EE">
        <w:rPr>
          <w:rFonts w:asciiTheme="majorHAnsi" w:hAnsiTheme="majorHAnsi" w:cs="Courier New"/>
          <w:szCs w:val="22"/>
        </w:rPr>
        <w:t xml:space="preserve"> Hunton &amp; Williams LLP, Riverfront Plaza, East Tower, 951 East Byrd Street, Richmond VA 23219</w:t>
      </w:r>
      <w:r w:rsidR="00AD548C">
        <w:rPr>
          <w:rFonts w:asciiTheme="majorHAnsi" w:hAnsiTheme="majorHAnsi" w:cs="Courier New"/>
          <w:szCs w:val="22"/>
        </w:rPr>
        <w:t>.</w:t>
      </w:r>
    </w:p>
    <w:p w14:paraId="15B28CEF" w14:textId="360BFD7C" w:rsidR="004A1D98" w:rsidRPr="00AE2943" w:rsidRDefault="004A1D98" w:rsidP="00AD7375">
      <w:pPr>
        <w:ind w:right="29"/>
        <w:rPr>
          <w:rFonts w:asciiTheme="majorHAnsi" w:hAnsiTheme="majorHAnsi" w:cs="Courier New"/>
        </w:rPr>
      </w:pPr>
    </w:p>
    <w:p w14:paraId="558CECF3" w14:textId="6A5D4ECE" w:rsidR="00AD7375" w:rsidRPr="00AE2943" w:rsidRDefault="004A1D98" w:rsidP="004A1D98">
      <w:pPr>
        <w:ind w:right="29" w:firstLine="675"/>
        <w:rPr>
          <w:rFonts w:asciiTheme="majorHAnsi" w:hAnsiTheme="majorHAnsi" w:cs="Courier New"/>
        </w:rPr>
      </w:pPr>
      <w:proofErr w:type="gramStart"/>
      <w:r w:rsidRPr="00AE2943">
        <w:rPr>
          <w:rFonts w:asciiTheme="majorHAnsi" w:hAnsiTheme="majorHAnsi" w:cs="Courier New"/>
        </w:rPr>
        <w:t>Absent:</w:t>
      </w:r>
      <w:proofErr w:type="gramEnd"/>
      <w:r w:rsidRPr="00AE2943">
        <w:rPr>
          <w:rFonts w:asciiTheme="majorHAnsi" w:hAnsiTheme="majorHAnsi" w:cs="Courier New"/>
        </w:rPr>
        <w:t xml:space="preserve">  </w:t>
      </w:r>
      <w:r w:rsidR="00D1709A" w:rsidRPr="00AE2943">
        <w:rPr>
          <w:rFonts w:asciiTheme="majorHAnsi" w:hAnsiTheme="majorHAnsi" w:cs="Courier New"/>
        </w:rPr>
        <w:t>L.D. Britt, M.D.</w:t>
      </w:r>
      <w:r w:rsidR="007B56EE">
        <w:rPr>
          <w:rFonts w:asciiTheme="majorHAnsi" w:hAnsiTheme="majorHAnsi" w:cs="Courier New"/>
        </w:rPr>
        <w:t>,</w:t>
      </w:r>
      <w:r w:rsidR="00AE2943" w:rsidRPr="00AE2943">
        <w:rPr>
          <w:rFonts w:asciiTheme="majorHAnsi" w:hAnsiTheme="majorHAnsi" w:cs="Courier New"/>
        </w:rPr>
        <w:t xml:space="preserve"> </w:t>
      </w:r>
      <w:r w:rsidR="007B56EE" w:rsidRPr="00AE2943">
        <w:rPr>
          <w:rFonts w:asciiTheme="majorHAnsi" w:hAnsiTheme="majorHAnsi" w:cs="Courier New"/>
        </w:rPr>
        <w:t>Barbara J. Fried,</w:t>
      </w:r>
      <w:r w:rsidR="007B56EE">
        <w:rPr>
          <w:rFonts w:asciiTheme="majorHAnsi" w:hAnsiTheme="majorHAnsi" w:cs="Courier New"/>
        </w:rPr>
        <w:t xml:space="preserve"> Tammy S. Murphy, </w:t>
      </w:r>
      <w:r w:rsidR="00AE2943" w:rsidRPr="00AE2943">
        <w:rPr>
          <w:rFonts w:asciiTheme="majorHAnsi" w:hAnsiTheme="majorHAnsi" w:cs="Courier New"/>
        </w:rPr>
        <w:t>and</w:t>
      </w:r>
      <w:r w:rsidR="007B56EE">
        <w:rPr>
          <w:rFonts w:asciiTheme="majorHAnsi" w:hAnsiTheme="majorHAnsi" w:cs="Courier New"/>
        </w:rPr>
        <w:t xml:space="preserve"> James V. Reyes</w:t>
      </w:r>
      <w:ins w:id="8" w:author="Harris, Susan G. (sgh4c)" w:date="2017-05-02T10:01:00Z">
        <w:r w:rsidR="00B6771A">
          <w:rPr>
            <w:rFonts w:asciiTheme="majorHAnsi" w:hAnsiTheme="majorHAnsi" w:cs="Courier New"/>
          </w:rPr>
          <w:t>.</w:t>
        </w:r>
      </w:ins>
    </w:p>
    <w:p w14:paraId="1A6B0AAF" w14:textId="77777777" w:rsidR="00AD7375" w:rsidRPr="00AE2943" w:rsidRDefault="00AD7375" w:rsidP="00AD7375">
      <w:pPr>
        <w:ind w:right="29"/>
        <w:rPr>
          <w:rFonts w:asciiTheme="majorHAnsi" w:hAnsiTheme="majorHAnsi" w:cs="Courier New"/>
        </w:rPr>
      </w:pPr>
    </w:p>
    <w:p w14:paraId="7C181D02" w14:textId="6283F232" w:rsidR="00AD7375" w:rsidRPr="00AE2943" w:rsidRDefault="00AD7375" w:rsidP="00CD3046">
      <w:pPr>
        <w:ind w:firstLine="675"/>
        <w:rPr>
          <w:rFonts w:asciiTheme="majorHAnsi" w:hAnsiTheme="majorHAnsi" w:cs="Courier New"/>
        </w:rPr>
      </w:pPr>
      <w:r w:rsidRPr="00AE2943">
        <w:rPr>
          <w:rFonts w:asciiTheme="majorHAnsi" w:hAnsiTheme="majorHAnsi" w:cs="Courier New"/>
        </w:rPr>
        <w:t xml:space="preserve">Also present were </w:t>
      </w:r>
      <w:r w:rsidR="00D1709A" w:rsidRPr="00AE2943">
        <w:rPr>
          <w:rFonts w:asciiTheme="majorHAnsi" w:hAnsiTheme="majorHAnsi" w:cs="Courier New"/>
        </w:rPr>
        <w:t xml:space="preserve">Teresa A. Sullivan, Patrick D. Hogan, Thomas C. Katsouleas, Melody S. Bianchetto, </w:t>
      </w:r>
      <w:r w:rsidR="00472848">
        <w:rPr>
          <w:rFonts w:asciiTheme="majorHAnsi" w:hAnsiTheme="majorHAnsi" w:cs="Courier New"/>
        </w:rPr>
        <w:t xml:space="preserve">Nicole Ferretti, </w:t>
      </w:r>
      <w:r w:rsidR="00D1709A" w:rsidRPr="00AE2943">
        <w:rPr>
          <w:rFonts w:asciiTheme="majorHAnsi" w:hAnsiTheme="majorHAnsi" w:cs="Courier New"/>
        </w:rPr>
        <w:t xml:space="preserve">Susan G. Harris, </w:t>
      </w:r>
      <w:r w:rsidR="0006483B">
        <w:rPr>
          <w:rFonts w:asciiTheme="majorHAnsi" w:hAnsiTheme="majorHAnsi" w:cs="Courier New"/>
        </w:rPr>
        <w:t xml:space="preserve">W. Thomas Leback, Megan K. Lowe, </w:t>
      </w:r>
      <w:r w:rsidR="00D1709A" w:rsidRPr="00AE2943">
        <w:rPr>
          <w:rFonts w:asciiTheme="majorHAnsi" w:hAnsiTheme="majorHAnsi" w:cs="Courier New"/>
        </w:rPr>
        <w:t xml:space="preserve">Debra D. Rinker, </w:t>
      </w:r>
      <w:r w:rsidR="0006483B">
        <w:rPr>
          <w:rFonts w:asciiTheme="majorHAnsi" w:hAnsiTheme="majorHAnsi" w:cs="Courier New"/>
        </w:rPr>
        <w:t>Nancy A. Rivers, Roscoe C. R</w:t>
      </w:r>
      <w:r w:rsidR="00D1709A" w:rsidRPr="00AE2943">
        <w:rPr>
          <w:rFonts w:asciiTheme="majorHAnsi" w:hAnsiTheme="majorHAnsi" w:cs="Courier New"/>
        </w:rPr>
        <w:t xml:space="preserve">oberts, </w:t>
      </w:r>
      <w:r w:rsidR="00AD548C">
        <w:rPr>
          <w:rFonts w:asciiTheme="majorHAnsi" w:hAnsiTheme="majorHAnsi" w:cs="Courier New"/>
        </w:rPr>
        <w:t xml:space="preserve">and </w:t>
      </w:r>
      <w:r w:rsidR="00D1709A" w:rsidRPr="00AE2943">
        <w:rPr>
          <w:rFonts w:asciiTheme="majorHAnsi" w:hAnsiTheme="majorHAnsi" w:cs="Courier New"/>
        </w:rPr>
        <w:t>Colette Sheehy</w:t>
      </w:r>
      <w:r w:rsidR="0006483B">
        <w:rPr>
          <w:rFonts w:asciiTheme="majorHAnsi" w:hAnsiTheme="majorHAnsi" w:cs="Courier New"/>
        </w:rPr>
        <w:t>.</w:t>
      </w:r>
      <w:r w:rsidR="00472848">
        <w:rPr>
          <w:rFonts w:asciiTheme="majorHAnsi" w:hAnsiTheme="majorHAnsi" w:cs="Courier New"/>
        </w:rPr>
        <w:t xml:space="preserve">  Donna P. Henry, Simeon E. Ewing, and Huda Aden from the College at Wise participated by </w:t>
      </w:r>
      <w:ins w:id="9" w:author="Harris, Susan G. (sgh4c)" w:date="2017-05-02T10:01:00Z">
        <w:r w:rsidR="00B6771A">
          <w:rPr>
            <w:rFonts w:asciiTheme="majorHAnsi" w:hAnsiTheme="majorHAnsi" w:cs="Courier New"/>
          </w:rPr>
          <w:t>tele</w:t>
        </w:r>
      </w:ins>
      <w:r w:rsidR="00472848">
        <w:rPr>
          <w:rFonts w:asciiTheme="majorHAnsi" w:hAnsiTheme="majorHAnsi" w:cs="Courier New"/>
        </w:rPr>
        <w:t xml:space="preserve">phone.  </w:t>
      </w:r>
    </w:p>
    <w:p w14:paraId="07BCE382" w14:textId="77777777" w:rsidR="00D1709A" w:rsidRPr="00AE2943" w:rsidRDefault="00D1709A" w:rsidP="0011755B">
      <w:pPr>
        <w:ind w:firstLine="720"/>
        <w:rPr>
          <w:rFonts w:asciiTheme="majorHAnsi" w:hAnsiTheme="majorHAnsi" w:cs="Courier New"/>
        </w:rPr>
      </w:pPr>
    </w:p>
    <w:p w14:paraId="56242EDC" w14:textId="0E86B135" w:rsidR="009C74AC" w:rsidRDefault="00472848" w:rsidP="004C36E3">
      <w:pPr>
        <w:keepNext/>
        <w:ind w:firstLine="677"/>
        <w:rPr>
          <w:rFonts w:ascii="Cambria" w:hAnsi="Cambria"/>
        </w:rPr>
      </w:pPr>
      <w:r w:rsidRPr="0011755B">
        <w:rPr>
          <w:rFonts w:ascii="Cambria" w:hAnsi="Cambria" w:cs="Courier New"/>
        </w:rPr>
        <w:t>T</w:t>
      </w:r>
      <w:r w:rsidR="00CD3046" w:rsidRPr="0011755B">
        <w:rPr>
          <w:rFonts w:ascii="Cambria" w:hAnsi="Cambria"/>
        </w:rPr>
        <w:t>he Rector</w:t>
      </w:r>
      <w:r w:rsidR="0006483B" w:rsidRPr="0011755B">
        <w:rPr>
          <w:rFonts w:ascii="Cambria" w:hAnsi="Cambria"/>
        </w:rPr>
        <w:t xml:space="preserve"> opened the meeting and </w:t>
      </w:r>
      <w:r w:rsidRPr="0011755B">
        <w:rPr>
          <w:rFonts w:ascii="Cambria" w:hAnsi="Cambria"/>
        </w:rPr>
        <w:t xml:space="preserve">gave the floor to Mr. Murray.  Mr. Murray said the </w:t>
      </w:r>
      <w:proofErr w:type="gramStart"/>
      <w:r w:rsidRPr="0011755B">
        <w:rPr>
          <w:rFonts w:ascii="Cambria" w:hAnsi="Cambria"/>
        </w:rPr>
        <w:t>University’s</w:t>
      </w:r>
      <w:proofErr w:type="gramEnd"/>
      <w:r w:rsidRPr="0011755B">
        <w:rPr>
          <w:rFonts w:ascii="Cambria" w:hAnsi="Cambria"/>
        </w:rPr>
        <w:t xml:space="preserve"> proposed 2017-2018 tuition</w:t>
      </w:r>
      <w:r>
        <w:rPr>
          <w:rFonts w:asciiTheme="majorHAnsi" w:hAnsiTheme="majorHAnsi"/>
        </w:rPr>
        <w:t xml:space="preserve"> rates for u</w:t>
      </w:r>
      <w:r w:rsidR="0011755B">
        <w:rPr>
          <w:rFonts w:asciiTheme="majorHAnsi" w:hAnsiTheme="majorHAnsi"/>
        </w:rPr>
        <w:t xml:space="preserve">ndergraduates </w:t>
      </w:r>
      <w:r w:rsidR="00B7732C">
        <w:rPr>
          <w:rFonts w:ascii="Cambria" w:hAnsi="Cambria"/>
        </w:rPr>
        <w:t xml:space="preserve">represent a 2.2% increase for in-state students and a 3.5% increase for out-of-state.  </w:t>
      </w:r>
      <w:ins w:id="10" w:author="Harris, Susan G. (sgh4c)" w:date="2017-05-02T10:02:00Z">
        <w:r w:rsidR="00B6771A">
          <w:rPr>
            <w:rFonts w:ascii="Cambria" w:hAnsi="Cambria"/>
          </w:rPr>
          <w:t>For the University of Virginia’s College at Wise</w:t>
        </w:r>
      </w:ins>
      <w:del w:id="11" w:author="Harris, Susan G. (sgh4c)" w:date="2017-05-02T10:02:00Z">
        <w:r w:rsidR="00B7732C" w:rsidDel="00B6771A">
          <w:rPr>
            <w:rFonts w:ascii="Cambria" w:hAnsi="Cambria"/>
          </w:rPr>
          <w:delText>At the College</w:delText>
        </w:r>
      </w:del>
      <w:r w:rsidR="00B7732C">
        <w:rPr>
          <w:rFonts w:ascii="Cambria" w:hAnsi="Cambria"/>
        </w:rPr>
        <w:t xml:space="preserve">, the increase </w:t>
      </w:r>
      <w:r w:rsidR="0065301D">
        <w:rPr>
          <w:rFonts w:ascii="Cambria" w:hAnsi="Cambria"/>
        </w:rPr>
        <w:t>is</w:t>
      </w:r>
      <w:r w:rsidR="002A4868">
        <w:rPr>
          <w:rFonts w:ascii="Cambria" w:hAnsi="Cambria"/>
        </w:rPr>
        <w:t xml:space="preserve"> 3.0% for </w:t>
      </w:r>
      <w:proofErr w:type="gramStart"/>
      <w:r w:rsidR="002A4868">
        <w:rPr>
          <w:rFonts w:ascii="Cambria" w:hAnsi="Cambria"/>
        </w:rPr>
        <w:t>in-state</w:t>
      </w:r>
      <w:proofErr w:type="gramEnd"/>
      <w:r w:rsidR="002A4868">
        <w:rPr>
          <w:rFonts w:ascii="Cambria" w:hAnsi="Cambria"/>
        </w:rPr>
        <w:t xml:space="preserve"> and out-of-state undergraduates.  </w:t>
      </w:r>
    </w:p>
    <w:p w14:paraId="39D3B64E" w14:textId="77777777" w:rsidR="009C74AC" w:rsidRDefault="009C74AC" w:rsidP="004C36E3">
      <w:pPr>
        <w:keepNext/>
        <w:ind w:firstLine="677"/>
        <w:rPr>
          <w:rFonts w:ascii="Cambria" w:hAnsi="Cambria"/>
        </w:rPr>
      </w:pPr>
    </w:p>
    <w:p w14:paraId="334BE84C" w14:textId="1A2864C2" w:rsidR="00C04417" w:rsidRDefault="0011755B" w:rsidP="004C36E3">
      <w:pPr>
        <w:keepNext/>
        <w:ind w:firstLine="677"/>
        <w:rPr>
          <w:rFonts w:ascii="Cambria" w:hAnsi="Cambria"/>
        </w:rPr>
      </w:pPr>
      <w:r w:rsidRPr="004C36E3">
        <w:rPr>
          <w:rFonts w:ascii="Cambria" w:hAnsi="Cambria"/>
        </w:rPr>
        <w:t xml:space="preserve">Ms. Sullivan </w:t>
      </w:r>
      <w:r w:rsidR="00BB1737">
        <w:rPr>
          <w:rFonts w:ascii="Cambria" w:hAnsi="Cambria"/>
        </w:rPr>
        <w:t xml:space="preserve">said </w:t>
      </w:r>
      <w:r w:rsidR="00C04417">
        <w:rPr>
          <w:rFonts w:ascii="Cambria" w:hAnsi="Cambria"/>
        </w:rPr>
        <w:t xml:space="preserve">when </w:t>
      </w:r>
      <w:r w:rsidR="0065301D">
        <w:rPr>
          <w:rFonts w:ascii="Cambria" w:hAnsi="Cambria"/>
        </w:rPr>
        <w:t xml:space="preserve">setting tuition </w:t>
      </w:r>
      <w:r w:rsidR="00C04417">
        <w:rPr>
          <w:rFonts w:ascii="Cambria" w:hAnsi="Cambria"/>
        </w:rPr>
        <w:t>the University balance</w:t>
      </w:r>
      <w:r w:rsidR="009A751D">
        <w:rPr>
          <w:rFonts w:ascii="Cambria" w:hAnsi="Cambria"/>
        </w:rPr>
        <w:t>s</w:t>
      </w:r>
      <w:r w:rsidR="00C04417">
        <w:rPr>
          <w:rFonts w:ascii="Cambria" w:hAnsi="Cambria"/>
        </w:rPr>
        <w:t xml:space="preserve"> the need to </w:t>
      </w:r>
      <w:r w:rsidRPr="004C36E3">
        <w:rPr>
          <w:rFonts w:ascii="Cambria" w:hAnsi="Cambria"/>
        </w:rPr>
        <w:t xml:space="preserve">meet unavoidable </w:t>
      </w:r>
      <w:r w:rsidR="00C04417">
        <w:rPr>
          <w:rFonts w:ascii="Cambria" w:hAnsi="Cambria"/>
        </w:rPr>
        <w:t>cost increases</w:t>
      </w:r>
      <w:r w:rsidRPr="004C36E3">
        <w:rPr>
          <w:rFonts w:ascii="Cambria" w:hAnsi="Cambria"/>
        </w:rPr>
        <w:t xml:space="preserve"> </w:t>
      </w:r>
      <w:r w:rsidR="009A751D">
        <w:rPr>
          <w:rFonts w:ascii="Cambria" w:hAnsi="Cambria"/>
        </w:rPr>
        <w:t xml:space="preserve">with </w:t>
      </w:r>
      <w:r w:rsidR="00C04417">
        <w:rPr>
          <w:rFonts w:ascii="Cambria" w:hAnsi="Cambria"/>
        </w:rPr>
        <w:t>keep</w:t>
      </w:r>
      <w:r w:rsidR="009A751D">
        <w:rPr>
          <w:rFonts w:ascii="Cambria" w:hAnsi="Cambria"/>
        </w:rPr>
        <w:t>ing</w:t>
      </w:r>
      <w:r w:rsidR="00C04417">
        <w:rPr>
          <w:rFonts w:ascii="Cambria" w:hAnsi="Cambria"/>
        </w:rPr>
        <w:t xml:space="preserve"> education </w:t>
      </w:r>
      <w:r w:rsidRPr="004C36E3">
        <w:rPr>
          <w:rFonts w:ascii="Cambria" w:hAnsi="Cambria"/>
        </w:rPr>
        <w:t>affordab</w:t>
      </w:r>
      <w:r w:rsidR="00C04417">
        <w:rPr>
          <w:rFonts w:ascii="Cambria" w:hAnsi="Cambria"/>
        </w:rPr>
        <w:t>le</w:t>
      </w:r>
      <w:r w:rsidRPr="004C36E3">
        <w:rPr>
          <w:rFonts w:ascii="Cambria" w:hAnsi="Cambria"/>
        </w:rPr>
        <w:t xml:space="preserve">.  </w:t>
      </w:r>
      <w:r w:rsidR="00C04417">
        <w:rPr>
          <w:rFonts w:ascii="Cambria" w:hAnsi="Cambria"/>
        </w:rPr>
        <w:t xml:space="preserve">The proposed increases </w:t>
      </w:r>
      <w:r w:rsidR="009A751D">
        <w:rPr>
          <w:rFonts w:ascii="Cambria" w:hAnsi="Cambria"/>
        </w:rPr>
        <w:t xml:space="preserve">at </w:t>
      </w:r>
      <w:r w:rsidR="009A751D">
        <w:rPr>
          <w:rFonts w:ascii="Cambria" w:hAnsi="Cambria"/>
        </w:rPr>
        <w:lastRenderedPageBreak/>
        <w:t xml:space="preserve">the University </w:t>
      </w:r>
      <w:r w:rsidR="0065301D">
        <w:rPr>
          <w:rFonts w:ascii="Cambria" w:hAnsi="Cambria"/>
        </w:rPr>
        <w:t>total</w:t>
      </w:r>
      <w:r w:rsidR="00C04417">
        <w:rPr>
          <w:rFonts w:ascii="Cambria" w:hAnsi="Cambria"/>
        </w:rPr>
        <w:t xml:space="preserve"> $288 a year for first year in-state students and less for returning students.  </w:t>
      </w:r>
      <w:r w:rsidR="009A751D">
        <w:rPr>
          <w:rFonts w:ascii="Cambria" w:hAnsi="Cambria"/>
        </w:rPr>
        <w:t xml:space="preserve">The increase </w:t>
      </w:r>
      <w:r w:rsidR="00C04417">
        <w:rPr>
          <w:rFonts w:ascii="Cambria" w:hAnsi="Cambria"/>
        </w:rPr>
        <w:t>at the College at Wise is $156.  The</w:t>
      </w:r>
      <w:r w:rsidR="009A751D">
        <w:rPr>
          <w:rFonts w:ascii="Cambria" w:hAnsi="Cambria"/>
        </w:rPr>
        <w:t>re</w:t>
      </w:r>
      <w:r w:rsidR="00C04417">
        <w:rPr>
          <w:rFonts w:ascii="Cambria" w:hAnsi="Cambria"/>
        </w:rPr>
        <w:t xml:space="preserve"> will </w:t>
      </w:r>
      <w:r w:rsidR="009A751D">
        <w:rPr>
          <w:rFonts w:ascii="Cambria" w:hAnsi="Cambria"/>
        </w:rPr>
        <w:t>be</w:t>
      </w:r>
      <w:r w:rsidR="00C04417">
        <w:rPr>
          <w:rFonts w:ascii="Cambria" w:hAnsi="Cambria"/>
        </w:rPr>
        <w:t xml:space="preserve"> </w:t>
      </w:r>
      <w:r w:rsidR="0065301D">
        <w:rPr>
          <w:rFonts w:ascii="Cambria" w:hAnsi="Cambria"/>
        </w:rPr>
        <w:t>budget constraints</w:t>
      </w:r>
      <w:r w:rsidR="00C04417">
        <w:rPr>
          <w:rFonts w:ascii="Cambria" w:hAnsi="Cambria"/>
        </w:rPr>
        <w:t xml:space="preserve"> because </w:t>
      </w:r>
      <w:r w:rsidR="0065301D">
        <w:rPr>
          <w:rFonts w:ascii="Cambria" w:hAnsi="Cambria"/>
        </w:rPr>
        <w:t xml:space="preserve">state </w:t>
      </w:r>
      <w:r w:rsidR="00C04417">
        <w:rPr>
          <w:rFonts w:ascii="Cambria" w:hAnsi="Cambria"/>
        </w:rPr>
        <w:t>b</w:t>
      </w:r>
      <w:r w:rsidR="0065301D">
        <w:rPr>
          <w:rFonts w:ascii="Cambria" w:hAnsi="Cambria"/>
        </w:rPr>
        <w:t xml:space="preserve">udget </w:t>
      </w:r>
      <w:r w:rsidR="00C04417">
        <w:rPr>
          <w:rFonts w:ascii="Cambria" w:hAnsi="Cambria"/>
        </w:rPr>
        <w:t xml:space="preserve">cuts </w:t>
      </w:r>
      <w:r w:rsidR="009A751D">
        <w:rPr>
          <w:rFonts w:ascii="Cambria" w:hAnsi="Cambria"/>
        </w:rPr>
        <w:t xml:space="preserve">will </w:t>
      </w:r>
      <w:r w:rsidR="0065301D">
        <w:rPr>
          <w:rFonts w:ascii="Cambria" w:hAnsi="Cambria"/>
        </w:rPr>
        <w:t xml:space="preserve">exceed the </w:t>
      </w:r>
      <w:r w:rsidR="00C04417">
        <w:rPr>
          <w:rFonts w:ascii="Cambria" w:hAnsi="Cambria"/>
        </w:rPr>
        <w:t>fund</w:t>
      </w:r>
      <w:r w:rsidR="009A751D">
        <w:rPr>
          <w:rFonts w:ascii="Cambria" w:hAnsi="Cambria"/>
        </w:rPr>
        <w:t>ing</w:t>
      </w:r>
      <w:r w:rsidR="00C04417">
        <w:rPr>
          <w:rFonts w:ascii="Cambria" w:hAnsi="Cambria"/>
        </w:rPr>
        <w:t xml:space="preserve"> generated by </w:t>
      </w:r>
      <w:r w:rsidR="009A751D">
        <w:rPr>
          <w:rFonts w:ascii="Cambria" w:hAnsi="Cambria"/>
        </w:rPr>
        <w:t xml:space="preserve">the </w:t>
      </w:r>
      <w:r w:rsidR="00C04417">
        <w:rPr>
          <w:rFonts w:ascii="Cambria" w:hAnsi="Cambria"/>
        </w:rPr>
        <w:t>tuition increases.</w:t>
      </w:r>
    </w:p>
    <w:p w14:paraId="57416117" w14:textId="77777777" w:rsidR="00C04417" w:rsidRDefault="00C04417" w:rsidP="004C36E3">
      <w:pPr>
        <w:keepNext/>
        <w:ind w:firstLine="677"/>
        <w:rPr>
          <w:rFonts w:ascii="Cambria" w:hAnsi="Cambria"/>
        </w:rPr>
      </w:pPr>
    </w:p>
    <w:p w14:paraId="617ABFCB" w14:textId="0B625E96" w:rsidR="004C36E3" w:rsidRPr="004C36E3" w:rsidRDefault="0011755B" w:rsidP="004C36E3">
      <w:pPr>
        <w:keepNext/>
        <w:ind w:firstLine="677"/>
        <w:rPr>
          <w:rFonts w:ascii="Cambria" w:hAnsi="Cambria"/>
        </w:rPr>
      </w:pPr>
      <w:r w:rsidRPr="004C36E3">
        <w:rPr>
          <w:rFonts w:ascii="Cambria" w:hAnsi="Cambria"/>
        </w:rPr>
        <w:t>Mr. Hogan said the rate</w:t>
      </w:r>
      <w:del w:id="12" w:author="Harris, Susan G. (sgh4c)" w:date="2017-05-02T10:05:00Z">
        <w:r w:rsidRPr="004C36E3" w:rsidDel="00B6771A">
          <w:rPr>
            <w:rFonts w:ascii="Cambria" w:hAnsi="Cambria"/>
          </w:rPr>
          <w:delText>s</w:delText>
        </w:r>
      </w:del>
      <w:ins w:id="13" w:author="Harris, Susan G. (sgh4c)" w:date="2017-05-02T10:05:00Z">
        <w:r w:rsidR="00B6771A">
          <w:rPr>
            <w:rFonts w:ascii="Cambria" w:hAnsi="Cambria"/>
          </w:rPr>
          <w:t xml:space="preserve"> increases were determined</w:t>
        </w:r>
      </w:ins>
      <w:del w:id="14" w:author="Harris, Susan G. (sgh4c)" w:date="2017-05-02T10:05:00Z">
        <w:r w:rsidRPr="004C36E3" w:rsidDel="00B6771A">
          <w:rPr>
            <w:rFonts w:ascii="Cambria" w:hAnsi="Cambria"/>
          </w:rPr>
          <w:delText xml:space="preserve"> were developed </w:delText>
        </w:r>
      </w:del>
      <w:ins w:id="15" w:author="Harris, Susan G. (sgh4c)" w:date="2017-05-02T10:05:00Z">
        <w:r w:rsidR="00B6771A">
          <w:rPr>
            <w:rFonts w:ascii="Cambria" w:hAnsi="Cambria"/>
          </w:rPr>
          <w:t xml:space="preserve"> </w:t>
        </w:r>
      </w:ins>
      <w:r w:rsidRPr="004C36E3">
        <w:rPr>
          <w:rFonts w:ascii="Cambria" w:hAnsi="Cambria"/>
        </w:rPr>
        <w:t xml:space="preserve">in consultation with </w:t>
      </w:r>
      <w:r w:rsidR="00C04417">
        <w:rPr>
          <w:rFonts w:ascii="Cambria" w:hAnsi="Cambria"/>
        </w:rPr>
        <w:t xml:space="preserve">the president, provost, </w:t>
      </w:r>
      <w:r w:rsidRPr="004C36E3">
        <w:rPr>
          <w:rFonts w:ascii="Cambria" w:hAnsi="Cambria"/>
        </w:rPr>
        <w:t>deans</w:t>
      </w:r>
      <w:r w:rsidR="009A751D">
        <w:rPr>
          <w:rFonts w:ascii="Cambria" w:hAnsi="Cambria"/>
        </w:rPr>
        <w:t>,</w:t>
      </w:r>
      <w:r w:rsidRPr="004C36E3">
        <w:rPr>
          <w:rFonts w:ascii="Cambria" w:hAnsi="Cambria"/>
        </w:rPr>
        <w:t xml:space="preserve"> and </w:t>
      </w:r>
      <w:r w:rsidR="00C04417">
        <w:rPr>
          <w:rFonts w:ascii="Cambria" w:hAnsi="Cambria"/>
        </w:rPr>
        <w:t xml:space="preserve">business </w:t>
      </w:r>
      <w:r w:rsidRPr="004C36E3">
        <w:rPr>
          <w:rFonts w:ascii="Cambria" w:hAnsi="Cambria"/>
        </w:rPr>
        <w:t>unit leaders</w:t>
      </w:r>
      <w:r w:rsidR="00C04417">
        <w:rPr>
          <w:rFonts w:ascii="Cambria" w:hAnsi="Cambria"/>
        </w:rPr>
        <w:t xml:space="preserve">.  </w:t>
      </w:r>
      <w:r w:rsidR="009A751D">
        <w:rPr>
          <w:rFonts w:ascii="Cambria" w:hAnsi="Cambria"/>
        </w:rPr>
        <w:t>He noted the</w:t>
      </w:r>
      <w:r w:rsidR="00C04417">
        <w:rPr>
          <w:rFonts w:ascii="Cambria" w:hAnsi="Cambria"/>
        </w:rPr>
        <w:t xml:space="preserve"> public interest in the cost of higher education</w:t>
      </w:r>
      <w:r w:rsidR="009A751D">
        <w:rPr>
          <w:rFonts w:ascii="Cambria" w:hAnsi="Cambria"/>
        </w:rPr>
        <w:t>, and stated t</w:t>
      </w:r>
      <w:r w:rsidR="00C04417">
        <w:rPr>
          <w:rFonts w:ascii="Cambria" w:hAnsi="Cambria"/>
        </w:rPr>
        <w:t xml:space="preserve">he </w:t>
      </w:r>
      <w:r w:rsidR="000505AB">
        <w:rPr>
          <w:rFonts w:ascii="Cambria" w:hAnsi="Cambria"/>
        </w:rPr>
        <w:t>U</w:t>
      </w:r>
      <w:r w:rsidR="00C04417">
        <w:rPr>
          <w:rFonts w:ascii="Cambria" w:hAnsi="Cambria"/>
        </w:rPr>
        <w:t xml:space="preserve">niversity is committed to accessibility and affordability.  </w:t>
      </w:r>
      <w:r w:rsidR="00B853E5">
        <w:rPr>
          <w:rFonts w:ascii="Cambria" w:hAnsi="Cambria"/>
        </w:rPr>
        <w:t>The University understands the challenges facing the legislature and appreciate</w:t>
      </w:r>
      <w:r w:rsidR="009A751D">
        <w:rPr>
          <w:rFonts w:ascii="Cambria" w:hAnsi="Cambria"/>
        </w:rPr>
        <w:t>s</w:t>
      </w:r>
      <w:r w:rsidR="00B853E5">
        <w:rPr>
          <w:rFonts w:ascii="Cambria" w:hAnsi="Cambria"/>
        </w:rPr>
        <w:t xml:space="preserve"> the support it receives.  Several </w:t>
      </w:r>
      <w:r w:rsidR="009A751D">
        <w:rPr>
          <w:rFonts w:ascii="Cambria" w:hAnsi="Cambria"/>
        </w:rPr>
        <w:t xml:space="preserve">state </w:t>
      </w:r>
      <w:r w:rsidR="004C36E3" w:rsidRPr="004C36E3">
        <w:rPr>
          <w:rFonts w:ascii="Cambria" w:hAnsi="Cambria"/>
        </w:rPr>
        <w:t xml:space="preserve">institutions have set their 20I7-2018 </w:t>
      </w:r>
      <w:r w:rsidR="00B853E5">
        <w:rPr>
          <w:rFonts w:ascii="Cambria" w:hAnsi="Cambria"/>
        </w:rPr>
        <w:t xml:space="preserve">tuition </w:t>
      </w:r>
      <w:r w:rsidR="004C36E3" w:rsidRPr="004C36E3">
        <w:rPr>
          <w:rFonts w:ascii="Cambria" w:hAnsi="Cambria"/>
        </w:rPr>
        <w:t>rates</w:t>
      </w:r>
      <w:r w:rsidR="00B853E5">
        <w:rPr>
          <w:rFonts w:ascii="Cambria" w:hAnsi="Cambria"/>
        </w:rPr>
        <w:t>.  Virginia Tech</w:t>
      </w:r>
      <w:del w:id="16" w:author="Harris, Susan G. (sgh4c)" w:date="2017-05-02T10:04:00Z">
        <w:r w:rsidR="00B853E5" w:rsidDel="00B6771A">
          <w:rPr>
            <w:rFonts w:ascii="Cambria" w:hAnsi="Cambria"/>
          </w:rPr>
          <w:delText>’s rate</w:delText>
        </w:r>
      </w:del>
      <w:r w:rsidR="00B853E5">
        <w:rPr>
          <w:rFonts w:ascii="Cambria" w:hAnsi="Cambria"/>
        </w:rPr>
        <w:t xml:space="preserve"> will increase</w:t>
      </w:r>
      <w:ins w:id="17" w:author="Harris, Susan G. (sgh4c)" w:date="2017-05-02T10:04:00Z">
        <w:r w:rsidR="00B6771A">
          <w:rPr>
            <w:rFonts w:ascii="Cambria" w:hAnsi="Cambria"/>
          </w:rPr>
          <w:t xml:space="preserve"> its rate</w:t>
        </w:r>
      </w:ins>
      <w:r w:rsidR="00B853E5">
        <w:rPr>
          <w:rFonts w:ascii="Cambria" w:hAnsi="Cambria"/>
        </w:rPr>
        <w:t xml:space="preserve"> by 2.9%, W</w:t>
      </w:r>
      <w:ins w:id="18" w:author="Harris, Susan G. (sgh4c)" w:date="2017-05-02T10:03:00Z">
        <w:r w:rsidR="00B6771A">
          <w:rPr>
            <w:rFonts w:ascii="Cambria" w:hAnsi="Cambria"/>
          </w:rPr>
          <w:t xml:space="preserve">illiam </w:t>
        </w:r>
      </w:ins>
      <w:r w:rsidR="00B853E5">
        <w:rPr>
          <w:rFonts w:ascii="Cambria" w:hAnsi="Cambria"/>
        </w:rPr>
        <w:t>&amp;</w:t>
      </w:r>
      <w:ins w:id="19" w:author="Harris, Susan G. (sgh4c)" w:date="2017-05-02T10:03:00Z">
        <w:r w:rsidR="00B6771A">
          <w:rPr>
            <w:rFonts w:ascii="Cambria" w:hAnsi="Cambria"/>
          </w:rPr>
          <w:t xml:space="preserve"> </w:t>
        </w:r>
      </w:ins>
      <w:r w:rsidR="00B853E5">
        <w:rPr>
          <w:rFonts w:ascii="Cambria" w:hAnsi="Cambria"/>
        </w:rPr>
        <w:t>M</w:t>
      </w:r>
      <w:ins w:id="20" w:author="Harris, Susan G. (sgh4c)" w:date="2017-05-02T10:04:00Z">
        <w:r w:rsidR="00B6771A">
          <w:rPr>
            <w:rFonts w:ascii="Cambria" w:hAnsi="Cambria"/>
          </w:rPr>
          <w:t>ary</w:t>
        </w:r>
      </w:ins>
      <w:r w:rsidR="00B853E5">
        <w:rPr>
          <w:rFonts w:ascii="Cambria" w:hAnsi="Cambria"/>
        </w:rPr>
        <w:t xml:space="preserve"> by 3.5%, and James Madison </w:t>
      </w:r>
      <w:ins w:id="21" w:author="Harris, Susan G. (sgh4c)" w:date="2017-05-02T10:04:00Z">
        <w:r w:rsidR="00B6771A">
          <w:rPr>
            <w:rFonts w:ascii="Cambria" w:hAnsi="Cambria"/>
          </w:rPr>
          <w:t xml:space="preserve">University </w:t>
        </w:r>
      </w:ins>
      <w:r w:rsidR="00B853E5">
        <w:rPr>
          <w:rFonts w:ascii="Cambria" w:hAnsi="Cambria"/>
        </w:rPr>
        <w:t>by 6%.  C</w:t>
      </w:r>
      <w:ins w:id="22" w:author="Harris, Susan G. (sgh4c)" w:date="2017-05-02T10:04:00Z">
        <w:r w:rsidR="00B6771A">
          <w:rPr>
            <w:rFonts w:ascii="Cambria" w:hAnsi="Cambria"/>
          </w:rPr>
          <w:t>hristopher Newport University</w:t>
        </w:r>
      </w:ins>
      <w:del w:id="23" w:author="Harris, Susan G. (sgh4c)" w:date="2017-05-02T10:04:00Z">
        <w:r w:rsidR="00B853E5" w:rsidDel="00B6771A">
          <w:rPr>
            <w:rFonts w:ascii="Cambria" w:hAnsi="Cambria"/>
          </w:rPr>
          <w:delText xml:space="preserve">NU </w:delText>
        </w:r>
      </w:del>
      <w:ins w:id="24" w:author="Harris, Susan G. (sgh4c)" w:date="2017-05-02T10:04:00Z">
        <w:r w:rsidR="00B6771A">
          <w:rPr>
            <w:rFonts w:ascii="Cambria" w:hAnsi="Cambria"/>
          </w:rPr>
          <w:t xml:space="preserve"> </w:t>
        </w:r>
      </w:ins>
      <w:r w:rsidR="00B853E5">
        <w:rPr>
          <w:rFonts w:ascii="Cambria" w:hAnsi="Cambria"/>
        </w:rPr>
        <w:t xml:space="preserve">announced a 3.9% increase in </w:t>
      </w:r>
      <w:r w:rsidR="000505AB">
        <w:rPr>
          <w:rFonts w:ascii="Cambria" w:hAnsi="Cambria"/>
        </w:rPr>
        <w:t>its</w:t>
      </w:r>
      <w:r w:rsidR="00B853E5">
        <w:rPr>
          <w:rFonts w:ascii="Cambria" w:hAnsi="Cambria"/>
        </w:rPr>
        <w:t xml:space="preserve"> cost of attendance.  </w:t>
      </w:r>
      <w:ins w:id="25" w:author="Harris, Susan G. (sgh4c)" w:date="2017-05-02T10:05:00Z">
        <w:r w:rsidR="00B6771A">
          <w:rPr>
            <w:rFonts w:ascii="Cambria" w:hAnsi="Cambria"/>
          </w:rPr>
          <w:t xml:space="preserve">Across the state, </w:t>
        </w:r>
      </w:ins>
      <w:del w:id="26" w:author="Harris, Susan G. (sgh4c)" w:date="2017-05-02T10:05:00Z">
        <w:r w:rsidR="00B853E5" w:rsidDel="00B6771A">
          <w:rPr>
            <w:rFonts w:ascii="Cambria" w:hAnsi="Cambria"/>
          </w:rPr>
          <w:delText>I</w:delText>
        </w:r>
        <w:r w:rsidR="004C36E3" w:rsidRPr="004C36E3" w:rsidDel="00B6771A">
          <w:rPr>
            <w:rFonts w:ascii="Cambria" w:hAnsi="Cambria"/>
          </w:rPr>
          <w:delText xml:space="preserve">t appears </w:delText>
        </w:r>
      </w:del>
      <w:r w:rsidR="004C36E3" w:rsidRPr="004C36E3">
        <w:rPr>
          <w:rFonts w:ascii="Cambria" w:hAnsi="Cambria"/>
        </w:rPr>
        <w:t xml:space="preserve">the average </w:t>
      </w:r>
      <w:r w:rsidR="009A751D">
        <w:rPr>
          <w:rFonts w:ascii="Cambria" w:hAnsi="Cambria"/>
        </w:rPr>
        <w:t xml:space="preserve">tuition </w:t>
      </w:r>
      <w:r w:rsidR="004C36E3" w:rsidRPr="004C36E3">
        <w:rPr>
          <w:rFonts w:ascii="Cambria" w:hAnsi="Cambria"/>
        </w:rPr>
        <w:t>increase will be in the 3.0</w:t>
      </w:r>
      <w:r w:rsidR="009A751D">
        <w:rPr>
          <w:rFonts w:ascii="Cambria" w:hAnsi="Cambria"/>
        </w:rPr>
        <w:t>%</w:t>
      </w:r>
      <w:r w:rsidR="004C36E3" w:rsidRPr="004C36E3">
        <w:rPr>
          <w:rFonts w:ascii="Cambria" w:hAnsi="Cambria"/>
        </w:rPr>
        <w:t xml:space="preserve"> to 3.5% range.  </w:t>
      </w:r>
      <w:ins w:id="27" w:author="Harris, Susan G. (sgh4c)" w:date="2017-05-02T10:05:00Z">
        <w:r w:rsidR="00B6771A">
          <w:rPr>
            <w:rFonts w:ascii="Cambria" w:hAnsi="Cambria"/>
          </w:rPr>
          <w:t xml:space="preserve">Mr. Hogan said </w:t>
        </w:r>
      </w:ins>
      <w:del w:id="28" w:author="Harris, Susan G. (sgh4c)" w:date="2017-05-02T10:05:00Z">
        <w:r w:rsidR="00B853E5" w:rsidDel="00B6771A">
          <w:rPr>
            <w:rFonts w:ascii="Cambria" w:hAnsi="Cambria"/>
          </w:rPr>
          <w:delText>T</w:delText>
        </w:r>
      </w:del>
      <w:ins w:id="29" w:author="Harris, Susan G. (sgh4c)" w:date="2017-05-02T10:05:00Z">
        <w:r w:rsidR="00B6771A">
          <w:rPr>
            <w:rFonts w:ascii="Cambria" w:hAnsi="Cambria"/>
          </w:rPr>
          <w:t>t</w:t>
        </w:r>
      </w:ins>
      <w:r w:rsidR="00B853E5">
        <w:rPr>
          <w:rFonts w:ascii="Cambria" w:hAnsi="Cambria"/>
        </w:rPr>
        <w:t xml:space="preserve">he University is committed to running an efficient operation and </w:t>
      </w:r>
      <w:proofErr w:type="gramStart"/>
      <w:r w:rsidR="00B853E5">
        <w:rPr>
          <w:rFonts w:ascii="Cambria" w:hAnsi="Cambria"/>
        </w:rPr>
        <w:t>is focused</w:t>
      </w:r>
      <w:proofErr w:type="gramEnd"/>
      <w:r w:rsidR="00B853E5">
        <w:rPr>
          <w:rFonts w:ascii="Cambria" w:hAnsi="Cambria"/>
        </w:rPr>
        <w:t xml:space="preserve"> on finding permanent funding sources for key operating commitments.  </w:t>
      </w:r>
      <w:r w:rsidR="004C36E3" w:rsidRPr="004C36E3">
        <w:rPr>
          <w:rFonts w:ascii="Cambria" w:hAnsi="Cambria"/>
        </w:rPr>
        <w:t>He asked Ms. Bianchetto to provide details</w:t>
      </w:r>
      <w:r w:rsidR="00BB1737">
        <w:rPr>
          <w:rFonts w:ascii="Cambria" w:hAnsi="Cambria"/>
        </w:rPr>
        <w:t xml:space="preserve"> on the proposed rates</w:t>
      </w:r>
      <w:r w:rsidR="004C36E3" w:rsidRPr="004C36E3">
        <w:rPr>
          <w:rFonts w:ascii="Cambria" w:hAnsi="Cambria"/>
        </w:rPr>
        <w:t>.</w:t>
      </w:r>
    </w:p>
    <w:p w14:paraId="5B97E4C7" w14:textId="77777777" w:rsidR="004C36E3" w:rsidRPr="004C36E3" w:rsidRDefault="004C36E3" w:rsidP="0011755B">
      <w:pPr>
        <w:keepNext/>
        <w:ind w:firstLine="675"/>
        <w:outlineLvl w:val="8"/>
        <w:rPr>
          <w:rFonts w:ascii="Cambria" w:hAnsi="Cambria"/>
        </w:rPr>
      </w:pPr>
    </w:p>
    <w:p w14:paraId="0D10F7AD" w14:textId="1EF607C6" w:rsidR="00B7732C" w:rsidRDefault="004C36E3" w:rsidP="0011755B">
      <w:pPr>
        <w:keepNext/>
        <w:ind w:firstLine="675"/>
        <w:outlineLvl w:val="8"/>
        <w:rPr>
          <w:rFonts w:ascii="Cambria" w:hAnsi="Cambria"/>
        </w:rPr>
      </w:pPr>
      <w:r w:rsidRPr="004C36E3">
        <w:rPr>
          <w:rFonts w:ascii="Cambria" w:hAnsi="Cambria"/>
        </w:rPr>
        <w:t xml:space="preserve">Ms. Bianchetto </w:t>
      </w:r>
      <w:r w:rsidR="00E82C1C">
        <w:rPr>
          <w:rFonts w:ascii="Cambria" w:hAnsi="Cambria"/>
        </w:rPr>
        <w:t xml:space="preserve">said the </w:t>
      </w:r>
      <w:r w:rsidR="000505AB">
        <w:rPr>
          <w:rFonts w:ascii="Cambria" w:hAnsi="Cambria"/>
        </w:rPr>
        <w:t xml:space="preserve">University’s </w:t>
      </w:r>
      <w:r w:rsidR="000350A7">
        <w:rPr>
          <w:rFonts w:ascii="Cambria" w:hAnsi="Cambria"/>
        </w:rPr>
        <w:t xml:space="preserve">preliminary and final tuition proposals </w:t>
      </w:r>
      <w:proofErr w:type="gramStart"/>
      <w:r w:rsidR="000350A7">
        <w:rPr>
          <w:rFonts w:ascii="Cambria" w:hAnsi="Cambria"/>
        </w:rPr>
        <w:t>were vetted</w:t>
      </w:r>
      <w:proofErr w:type="gramEnd"/>
      <w:r w:rsidR="000350A7">
        <w:rPr>
          <w:rFonts w:ascii="Cambria" w:hAnsi="Cambria"/>
        </w:rPr>
        <w:t xml:space="preserve"> with student representatives.  </w:t>
      </w:r>
      <w:r w:rsidR="000505AB">
        <w:rPr>
          <w:rFonts w:ascii="Cambria" w:hAnsi="Cambria"/>
        </w:rPr>
        <w:t>T</w:t>
      </w:r>
      <w:r w:rsidR="00E82C1C">
        <w:rPr>
          <w:rFonts w:ascii="Cambria" w:hAnsi="Cambria"/>
        </w:rPr>
        <w:t xml:space="preserve">he </w:t>
      </w:r>
      <w:r w:rsidR="000505AB">
        <w:rPr>
          <w:rFonts w:ascii="Cambria" w:hAnsi="Cambria"/>
        </w:rPr>
        <w:t xml:space="preserve">University’s </w:t>
      </w:r>
      <w:r w:rsidR="00E82C1C">
        <w:rPr>
          <w:rFonts w:ascii="Cambria" w:hAnsi="Cambria"/>
        </w:rPr>
        <w:t>o</w:t>
      </w:r>
      <w:r w:rsidR="00BB1737">
        <w:rPr>
          <w:rFonts w:ascii="Cambria" w:hAnsi="Cambria"/>
        </w:rPr>
        <w:t xml:space="preserve">perating challenges include </w:t>
      </w:r>
      <w:r w:rsidR="000350A7">
        <w:rPr>
          <w:rFonts w:ascii="Cambria" w:hAnsi="Cambria"/>
        </w:rPr>
        <w:t>a</w:t>
      </w:r>
      <w:r>
        <w:rPr>
          <w:rFonts w:ascii="Cambria" w:hAnsi="Cambria"/>
        </w:rPr>
        <w:t xml:space="preserve"> $7.03 million permanent general fund reduction</w:t>
      </w:r>
      <w:r w:rsidR="00BB1737">
        <w:rPr>
          <w:rFonts w:ascii="Cambria" w:hAnsi="Cambria"/>
        </w:rPr>
        <w:t>, t</w:t>
      </w:r>
      <w:r w:rsidR="00375F1D">
        <w:rPr>
          <w:rFonts w:ascii="Cambria" w:hAnsi="Cambria"/>
        </w:rPr>
        <w:t xml:space="preserve">he University’s </w:t>
      </w:r>
      <w:r w:rsidR="00BB1737">
        <w:rPr>
          <w:rFonts w:ascii="Cambria" w:hAnsi="Cambria"/>
        </w:rPr>
        <w:t xml:space="preserve">$5.7 million </w:t>
      </w:r>
      <w:r w:rsidR="00375F1D">
        <w:rPr>
          <w:rFonts w:ascii="Cambria" w:hAnsi="Cambria"/>
        </w:rPr>
        <w:t xml:space="preserve">share of </w:t>
      </w:r>
      <w:r>
        <w:rPr>
          <w:rFonts w:ascii="Cambria" w:hAnsi="Cambria"/>
        </w:rPr>
        <w:t>state authorized salary increases for faculty and staff</w:t>
      </w:r>
      <w:r w:rsidR="00375F1D">
        <w:rPr>
          <w:rFonts w:ascii="Cambria" w:hAnsi="Cambria"/>
        </w:rPr>
        <w:t xml:space="preserve">, </w:t>
      </w:r>
      <w:r w:rsidR="00BB1737">
        <w:rPr>
          <w:rFonts w:ascii="Cambria" w:hAnsi="Cambria"/>
        </w:rPr>
        <w:t xml:space="preserve">$3.1 million </w:t>
      </w:r>
      <w:r w:rsidR="000350A7">
        <w:rPr>
          <w:rFonts w:ascii="Cambria" w:hAnsi="Cambria"/>
        </w:rPr>
        <w:t>for</w:t>
      </w:r>
      <w:r w:rsidR="00BB1737">
        <w:rPr>
          <w:rFonts w:ascii="Cambria" w:hAnsi="Cambria"/>
        </w:rPr>
        <w:t xml:space="preserve"> </w:t>
      </w:r>
      <w:r w:rsidR="00375F1D">
        <w:rPr>
          <w:rFonts w:ascii="Cambria" w:hAnsi="Cambria"/>
        </w:rPr>
        <w:t>supplement</w:t>
      </w:r>
      <w:r w:rsidR="00BB1737">
        <w:rPr>
          <w:rFonts w:ascii="Cambria" w:hAnsi="Cambria"/>
        </w:rPr>
        <w:t>al</w:t>
      </w:r>
      <w:r w:rsidR="00375F1D">
        <w:rPr>
          <w:rFonts w:ascii="Cambria" w:hAnsi="Cambria"/>
        </w:rPr>
        <w:t xml:space="preserve"> faculty increases, $935,000 in </w:t>
      </w:r>
      <w:r>
        <w:rPr>
          <w:rFonts w:ascii="Cambria" w:hAnsi="Cambria"/>
        </w:rPr>
        <w:t xml:space="preserve">unfunded federal compliance, </w:t>
      </w:r>
      <w:r w:rsidR="00375F1D">
        <w:rPr>
          <w:rFonts w:ascii="Cambria" w:hAnsi="Cambria"/>
        </w:rPr>
        <w:t xml:space="preserve">and $7.8 million for </w:t>
      </w:r>
      <w:r>
        <w:rPr>
          <w:rFonts w:ascii="Cambria" w:hAnsi="Cambria"/>
        </w:rPr>
        <w:t>IT security enhancements, leas</w:t>
      </w:r>
      <w:r w:rsidRPr="004C36E3">
        <w:rPr>
          <w:rFonts w:ascii="Cambria" w:hAnsi="Cambria"/>
        </w:rPr>
        <w:t>e</w:t>
      </w:r>
      <w:r>
        <w:rPr>
          <w:rFonts w:ascii="Cambria" w:hAnsi="Cambria"/>
        </w:rPr>
        <w:t>s</w:t>
      </w:r>
      <w:r w:rsidR="000350A7">
        <w:rPr>
          <w:rFonts w:ascii="Cambria" w:hAnsi="Cambria"/>
        </w:rPr>
        <w:t>,</w:t>
      </w:r>
      <w:r>
        <w:rPr>
          <w:rFonts w:ascii="Cambria" w:hAnsi="Cambria"/>
        </w:rPr>
        <w:t xml:space="preserve"> and periodicals.  </w:t>
      </w:r>
      <w:r w:rsidR="00375F1D">
        <w:rPr>
          <w:rFonts w:ascii="Cambria" w:hAnsi="Cambria"/>
        </w:rPr>
        <w:t xml:space="preserve">These </w:t>
      </w:r>
      <w:r w:rsidR="000505AB">
        <w:rPr>
          <w:rFonts w:ascii="Cambria" w:hAnsi="Cambria"/>
        </w:rPr>
        <w:t xml:space="preserve">would have resulted in a </w:t>
      </w:r>
      <w:r w:rsidR="00375F1D">
        <w:rPr>
          <w:rFonts w:ascii="Cambria" w:hAnsi="Cambria"/>
        </w:rPr>
        <w:t>7.7% increase in undergraduate tuition</w:t>
      </w:r>
      <w:r w:rsidR="000505AB">
        <w:rPr>
          <w:rFonts w:ascii="Cambria" w:hAnsi="Cambria"/>
        </w:rPr>
        <w:t>.  To reduce the tuition inc</w:t>
      </w:r>
      <w:r w:rsidR="00B7732C">
        <w:rPr>
          <w:rFonts w:ascii="Cambria" w:hAnsi="Cambria"/>
        </w:rPr>
        <w:t>rease</w:t>
      </w:r>
      <w:r w:rsidR="000350A7">
        <w:rPr>
          <w:rFonts w:ascii="Cambria" w:hAnsi="Cambria"/>
        </w:rPr>
        <w:t>,</w:t>
      </w:r>
      <w:r w:rsidR="00B7732C">
        <w:rPr>
          <w:rFonts w:ascii="Cambria" w:hAnsi="Cambria"/>
        </w:rPr>
        <w:t xml:space="preserve"> the University is </w:t>
      </w:r>
      <w:del w:id="30" w:author="Harris, Susan G. (sgh4c)" w:date="2017-05-02T10:07:00Z">
        <w:r w:rsidR="00BB1737" w:rsidDel="0096277D">
          <w:rPr>
            <w:rFonts w:ascii="Cambria" w:hAnsi="Cambria"/>
          </w:rPr>
          <w:delText xml:space="preserve">1) </w:delText>
        </w:r>
      </w:del>
      <w:r w:rsidR="00B7732C">
        <w:rPr>
          <w:rFonts w:ascii="Cambria" w:hAnsi="Cambria"/>
        </w:rPr>
        <w:t>purs</w:t>
      </w:r>
      <w:ins w:id="31" w:author="Harris, Susan G. (sgh4c)" w:date="2017-05-02T10:07:00Z">
        <w:r w:rsidR="0096277D">
          <w:rPr>
            <w:rFonts w:ascii="Cambria" w:hAnsi="Cambria"/>
          </w:rPr>
          <w:t>u</w:t>
        </w:r>
      </w:ins>
      <w:r w:rsidR="00B7732C">
        <w:rPr>
          <w:rFonts w:ascii="Cambria" w:hAnsi="Cambria"/>
        </w:rPr>
        <w:t xml:space="preserve">ing </w:t>
      </w:r>
      <w:r w:rsidR="00BB1737">
        <w:rPr>
          <w:rFonts w:ascii="Cambria" w:hAnsi="Cambria"/>
        </w:rPr>
        <w:t>efficiency</w:t>
      </w:r>
      <w:r w:rsidR="00B7732C">
        <w:rPr>
          <w:rFonts w:ascii="Cambria" w:hAnsi="Cambria"/>
        </w:rPr>
        <w:t xml:space="preserve"> savings includ</w:t>
      </w:r>
      <w:r w:rsidR="00BB1737">
        <w:rPr>
          <w:rFonts w:ascii="Cambria" w:hAnsi="Cambria"/>
        </w:rPr>
        <w:t>ing</w:t>
      </w:r>
      <w:r w:rsidR="00B7732C">
        <w:rPr>
          <w:rFonts w:ascii="Cambria" w:hAnsi="Cambria"/>
        </w:rPr>
        <w:t xml:space="preserve"> </w:t>
      </w:r>
      <w:r w:rsidR="007E41B7">
        <w:rPr>
          <w:rFonts w:ascii="Cambria" w:hAnsi="Cambria"/>
        </w:rPr>
        <w:t xml:space="preserve">the planned </w:t>
      </w:r>
      <w:r w:rsidR="00B7732C">
        <w:rPr>
          <w:rFonts w:ascii="Cambria" w:hAnsi="Cambria"/>
        </w:rPr>
        <w:t xml:space="preserve">$21.25 million </w:t>
      </w:r>
      <w:r w:rsidR="007E41B7">
        <w:rPr>
          <w:rFonts w:ascii="Cambria" w:hAnsi="Cambria"/>
        </w:rPr>
        <w:t>saving</w:t>
      </w:r>
      <w:r w:rsidR="000505AB">
        <w:rPr>
          <w:rFonts w:ascii="Cambria" w:hAnsi="Cambria"/>
        </w:rPr>
        <w:t>s</w:t>
      </w:r>
      <w:r w:rsidR="007E41B7">
        <w:rPr>
          <w:rFonts w:ascii="Cambria" w:hAnsi="Cambria"/>
        </w:rPr>
        <w:t xml:space="preserve"> </w:t>
      </w:r>
      <w:r w:rsidR="000350A7">
        <w:rPr>
          <w:rFonts w:ascii="Cambria" w:hAnsi="Cambria"/>
        </w:rPr>
        <w:t>from O</w:t>
      </w:r>
      <w:r w:rsidR="00B7732C">
        <w:rPr>
          <w:rFonts w:ascii="Cambria" w:hAnsi="Cambria"/>
        </w:rPr>
        <w:t xml:space="preserve">rganizational </w:t>
      </w:r>
      <w:r w:rsidR="000350A7">
        <w:rPr>
          <w:rFonts w:ascii="Cambria" w:hAnsi="Cambria"/>
        </w:rPr>
        <w:t>E</w:t>
      </w:r>
      <w:r w:rsidR="00B7732C">
        <w:rPr>
          <w:rFonts w:ascii="Cambria" w:hAnsi="Cambria"/>
        </w:rPr>
        <w:t xml:space="preserve">xcellence, </w:t>
      </w:r>
      <w:del w:id="32" w:author="Harris, Susan G. (sgh4c)" w:date="2017-05-02T10:07:00Z">
        <w:r w:rsidR="00BB1737" w:rsidDel="0096277D">
          <w:rPr>
            <w:rFonts w:ascii="Cambria" w:hAnsi="Cambria"/>
          </w:rPr>
          <w:delText xml:space="preserve">2) </w:delText>
        </w:r>
      </w:del>
      <w:r w:rsidR="00B7732C">
        <w:rPr>
          <w:rFonts w:ascii="Cambria" w:hAnsi="Cambria"/>
        </w:rPr>
        <w:t xml:space="preserve">reviewing planned compensation </w:t>
      </w:r>
      <w:r w:rsidR="007E41B7">
        <w:rPr>
          <w:rFonts w:ascii="Cambria" w:hAnsi="Cambria"/>
        </w:rPr>
        <w:t>increase</w:t>
      </w:r>
      <w:r w:rsidR="000350A7">
        <w:rPr>
          <w:rFonts w:ascii="Cambria" w:hAnsi="Cambria"/>
        </w:rPr>
        <w:t>s</w:t>
      </w:r>
      <w:r w:rsidR="007E41B7">
        <w:rPr>
          <w:rFonts w:ascii="Cambria" w:hAnsi="Cambria"/>
        </w:rPr>
        <w:t xml:space="preserve"> </w:t>
      </w:r>
      <w:r w:rsidR="00B7732C">
        <w:rPr>
          <w:rFonts w:ascii="Cambria" w:hAnsi="Cambria"/>
        </w:rPr>
        <w:t xml:space="preserve">for 2017-2018, </w:t>
      </w:r>
      <w:del w:id="33" w:author="Harris, Susan G. (sgh4c)" w:date="2017-05-02T10:07:00Z">
        <w:r w:rsidR="00BB1737" w:rsidDel="0096277D">
          <w:rPr>
            <w:rFonts w:ascii="Cambria" w:hAnsi="Cambria"/>
          </w:rPr>
          <w:delText xml:space="preserve">3) </w:delText>
        </w:r>
      </w:del>
      <w:r w:rsidR="00B7732C">
        <w:rPr>
          <w:rFonts w:ascii="Cambria" w:hAnsi="Cambria"/>
        </w:rPr>
        <w:t xml:space="preserve">deferring </w:t>
      </w:r>
      <w:r w:rsidR="00623237">
        <w:rPr>
          <w:rFonts w:ascii="Cambria" w:hAnsi="Cambria"/>
        </w:rPr>
        <w:t xml:space="preserve">compliance </w:t>
      </w:r>
      <w:r w:rsidR="00B7732C">
        <w:rPr>
          <w:rFonts w:ascii="Cambria" w:hAnsi="Cambria"/>
        </w:rPr>
        <w:t>enhancements</w:t>
      </w:r>
      <w:r w:rsidR="000350A7">
        <w:rPr>
          <w:rFonts w:ascii="Cambria" w:hAnsi="Cambria"/>
        </w:rPr>
        <w:t>,</w:t>
      </w:r>
      <w:r w:rsidR="00B7732C">
        <w:rPr>
          <w:rFonts w:ascii="Cambria" w:hAnsi="Cambria"/>
        </w:rPr>
        <w:t xml:space="preserve"> and </w:t>
      </w:r>
      <w:del w:id="34" w:author="Harris, Susan G. (sgh4c)" w:date="2017-05-02T10:07:00Z">
        <w:r w:rsidR="00BB1737" w:rsidDel="0096277D">
          <w:rPr>
            <w:rFonts w:ascii="Cambria" w:hAnsi="Cambria"/>
          </w:rPr>
          <w:delText xml:space="preserve">4) </w:delText>
        </w:r>
      </w:del>
      <w:r w:rsidR="00B7732C">
        <w:rPr>
          <w:rFonts w:ascii="Cambria" w:hAnsi="Cambria"/>
        </w:rPr>
        <w:t xml:space="preserve">deferring </w:t>
      </w:r>
      <w:r w:rsidR="007E41B7">
        <w:rPr>
          <w:rFonts w:ascii="Cambria" w:hAnsi="Cambria"/>
        </w:rPr>
        <w:t xml:space="preserve">several budget </w:t>
      </w:r>
      <w:r w:rsidR="00B7732C">
        <w:rPr>
          <w:rFonts w:ascii="Cambria" w:hAnsi="Cambria"/>
        </w:rPr>
        <w:t xml:space="preserve">items to </w:t>
      </w:r>
      <w:r w:rsidR="007E41B7">
        <w:rPr>
          <w:rFonts w:ascii="Cambria" w:hAnsi="Cambria"/>
        </w:rPr>
        <w:t>a future</w:t>
      </w:r>
      <w:r w:rsidR="00BB1737">
        <w:rPr>
          <w:rFonts w:ascii="Cambria" w:hAnsi="Cambria"/>
        </w:rPr>
        <w:t xml:space="preserve"> year.</w:t>
      </w:r>
    </w:p>
    <w:p w14:paraId="75942BAA" w14:textId="77777777" w:rsidR="00B7732C" w:rsidRDefault="00B7732C" w:rsidP="0011755B">
      <w:pPr>
        <w:keepNext/>
        <w:ind w:firstLine="675"/>
        <w:outlineLvl w:val="8"/>
        <w:rPr>
          <w:rFonts w:ascii="Cambria" w:hAnsi="Cambria"/>
        </w:rPr>
      </w:pPr>
    </w:p>
    <w:p w14:paraId="06FEC470" w14:textId="3F73B771" w:rsidR="00375F1D" w:rsidRDefault="000350A7" w:rsidP="0011755B">
      <w:pPr>
        <w:keepNext/>
        <w:ind w:firstLine="675"/>
        <w:outlineLvl w:val="8"/>
        <w:rPr>
          <w:rFonts w:ascii="Cambria" w:hAnsi="Cambria"/>
        </w:rPr>
      </w:pPr>
      <w:del w:id="35" w:author="Harris, Susan G. (sgh4c)" w:date="2017-05-02T10:07:00Z">
        <w:r w:rsidDel="0096277D">
          <w:rPr>
            <w:rFonts w:ascii="Cambria" w:hAnsi="Cambria"/>
          </w:rPr>
          <w:delText>She</w:delText>
        </w:r>
      </w:del>
      <w:ins w:id="36" w:author="Harris, Susan G. (sgh4c)" w:date="2017-05-02T10:07:00Z">
        <w:r w:rsidR="0096277D">
          <w:rPr>
            <w:rFonts w:ascii="Cambria" w:hAnsi="Cambria"/>
          </w:rPr>
          <w:t>Ms. Bianchetto</w:t>
        </w:r>
      </w:ins>
      <w:r>
        <w:rPr>
          <w:rFonts w:ascii="Cambria" w:hAnsi="Cambria"/>
        </w:rPr>
        <w:t xml:space="preserve"> </w:t>
      </w:r>
      <w:r w:rsidR="000505AB">
        <w:rPr>
          <w:rFonts w:ascii="Cambria" w:hAnsi="Cambria"/>
        </w:rPr>
        <w:t xml:space="preserve">reviewed measures </w:t>
      </w:r>
      <w:r w:rsidR="00743E3D">
        <w:rPr>
          <w:rFonts w:ascii="Cambria" w:hAnsi="Cambria"/>
        </w:rPr>
        <w:t>t</w:t>
      </w:r>
      <w:r w:rsidR="00E153A3">
        <w:rPr>
          <w:rFonts w:ascii="Cambria" w:hAnsi="Cambria"/>
        </w:rPr>
        <w:t>h</w:t>
      </w:r>
      <w:r w:rsidR="004C36E3">
        <w:rPr>
          <w:rFonts w:ascii="Cambria" w:hAnsi="Cambria"/>
        </w:rPr>
        <w:t xml:space="preserve">e University adopted </w:t>
      </w:r>
      <w:r w:rsidR="000505AB">
        <w:rPr>
          <w:rFonts w:ascii="Cambria" w:hAnsi="Cambria"/>
        </w:rPr>
        <w:t>t</w:t>
      </w:r>
      <w:r w:rsidR="004C36E3">
        <w:rPr>
          <w:rFonts w:ascii="Cambria" w:hAnsi="Cambria"/>
        </w:rPr>
        <w:t>o address affordability</w:t>
      </w:r>
      <w:r w:rsidR="006462C5">
        <w:rPr>
          <w:rFonts w:ascii="Cambria" w:hAnsi="Cambria"/>
        </w:rPr>
        <w:t>,</w:t>
      </w:r>
      <w:r w:rsidR="000505AB">
        <w:rPr>
          <w:rFonts w:ascii="Cambria" w:hAnsi="Cambria"/>
        </w:rPr>
        <w:t xml:space="preserve"> </w:t>
      </w:r>
      <w:r w:rsidR="006462C5">
        <w:rPr>
          <w:rFonts w:ascii="Cambria" w:hAnsi="Cambria"/>
        </w:rPr>
        <w:t xml:space="preserve">the most </w:t>
      </w:r>
      <w:r w:rsidR="00743E3D">
        <w:rPr>
          <w:rFonts w:ascii="Cambria" w:hAnsi="Cambria"/>
        </w:rPr>
        <w:t xml:space="preserve">important concern </w:t>
      </w:r>
      <w:r w:rsidR="006462C5">
        <w:rPr>
          <w:rFonts w:ascii="Cambria" w:hAnsi="Cambria"/>
        </w:rPr>
        <w:t xml:space="preserve">raised </w:t>
      </w:r>
      <w:r w:rsidR="00743E3D">
        <w:rPr>
          <w:rFonts w:ascii="Cambria" w:hAnsi="Cambria"/>
        </w:rPr>
        <w:t xml:space="preserve">during the </w:t>
      </w:r>
      <w:r w:rsidR="006462C5">
        <w:rPr>
          <w:rFonts w:ascii="Cambria" w:hAnsi="Cambria"/>
        </w:rPr>
        <w:t>student</w:t>
      </w:r>
      <w:r w:rsidR="00743E3D">
        <w:rPr>
          <w:rFonts w:ascii="Cambria" w:hAnsi="Cambria"/>
        </w:rPr>
        <w:t xml:space="preserve"> meetings</w:t>
      </w:r>
      <w:r w:rsidR="006462C5">
        <w:rPr>
          <w:rFonts w:ascii="Cambria" w:hAnsi="Cambria"/>
        </w:rPr>
        <w:t xml:space="preserve">.  </w:t>
      </w:r>
      <w:r w:rsidR="004C36E3">
        <w:rPr>
          <w:rFonts w:ascii="Cambria" w:hAnsi="Cambria"/>
        </w:rPr>
        <w:t>These incl</w:t>
      </w:r>
      <w:r w:rsidR="00375F1D">
        <w:rPr>
          <w:rFonts w:ascii="Cambria" w:hAnsi="Cambria"/>
        </w:rPr>
        <w:t xml:space="preserve">ude AccessUVA, </w:t>
      </w:r>
      <w:r w:rsidR="000505AB">
        <w:rPr>
          <w:rFonts w:ascii="Cambria" w:hAnsi="Cambria"/>
        </w:rPr>
        <w:t>a</w:t>
      </w:r>
      <w:r w:rsidR="00375F1D">
        <w:rPr>
          <w:rFonts w:ascii="Cambria" w:hAnsi="Cambria"/>
        </w:rPr>
        <w:t xml:space="preserve"> guaranteed tuition plan, Cornerstone Grants</w:t>
      </w:r>
      <w:r w:rsidR="001972E6">
        <w:rPr>
          <w:rFonts w:ascii="Cambria" w:hAnsi="Cambria"/>
        </w:rPr>
        <w:t>,</w:t>
      </w:r>
      <w:r w:rsidR="00375F1D">
        <w:rPr>
          <w:rFonts w:ascii="Cambria" w:hAnsi="Cambria"/>
        </w:rPr>
        <w:t xml:space="preserve"> and the Bicentennial Scholars Fund.  </w:t>
      </w:r>
      <w:del w:id="37" w:author="Harris, Susan G. (sgh4c)" w:date="2017-05-02T10:08:00Z">
        <w:r w:rsidR="00375F1D" w:rsidDel="0096277D">
          <w:rPr>
            <w:rFonts w:ascii="Cambria" w:hAnsi="Cambria"/>
          </w:rPr>
          <w:delText xml:space="preserve">67% of </w:delText>
        </w:r>
      </w:del>
      <w:ins w:id="38" w:author="Harris, Susan G. (sgh4c)" w:date="2017-05-02T10:09:00Z">
        <w:r w:rsidR="0096277D">
          <w:rPr>
            <w:rFonts w:ascii="Cambria" w:hAnsi="Cambria"/>
          </w:rPr>
          <w:t xml:space="preserve">Two-thirds </w:t>
        </w:r>
      </w:ins>
      <w:ins w:id="39" w:author="Harris, Susan G. (sgh4c)" w:date="2017-05-02T10:08:00Z">
        <w:r w:rsidR="0096277D">
          <w:rPr>
            <w:rFonts w:ascii="Cambria" w:hAnsi="Cambria"/>
          </w:rPr>
          <w:t xml:space="preserve">(67%) of </w:t>
        </w:r>
      </w:ins>
      <w:r w:rsidR="00375F1D">
        <w:rPr>
          <w:rFonts w:ascii="Cambria" w:hAnsi="Cambria"/>
        </w:rPr>
        <w:t>University students graduate with no debt.  The average debt for the remaining students is $20</w:t>
      </w:r>
      <w:r w:rsidR="006462C5">
        <w:rPr>
          <w:rFonts w:ascii="Cambria" w:hAnsi="Cambria"/>
        </w:rPr>
        <w:t>,</w:t>
      </w:r>
      <w:r w:rsidR="00375F1D">
        <w:rPr>
          <w:rFonts w:ascii="Cambria" w:hAnsi="Cambria"/>
        </w:rPr>
        <w:t>500</w:t>
      </w:r>
      <w:r w:rsidR="001972E6">
        <w:rPr>
          <w:rFonts w:ascii="Cambria" w:hAnsi="Cambria"/>
        </w:rPr>
        <w:t>,</w:t>
      </w:r>
      <w:r w:rsidR="00375F1D">
        <w:rPr>
          <w:rFonts w:ascii="Cambria" w:hAnsi="Cambria"/>
        </w:rPr>
        <w:t xml:space="preserve"> $5,000 below the national average.  Mr. Meyers </w:t>
      </w:r>
      <w:r w:rsidR="006462C5">
        <w:rPr>
          <w:rFonts w:ascii="Cambria" w:hAnsi="Cambria"/>
        </w:rPr>
        <w:t xml:space="preserve">said </w:t>
      </w:r>
      <w:r w:rsidR="00B85444">
        <w:rPr>
          <w:rFonts w:ascii="Cambria" w:hAnsi="Cambria"/>
        </w:rPr>
        <w:t>the</w:t>
      </w:r>
      <w:r w:rsidR="00375F1D">
        <w:rPr>
          <w:rFonts w:ascii="Cambria" w:hAnsi="Cambria"/>
        </w:rPr>
        <w:t xml:space="preserve"> most recent national </w:t>
      </w:r>
      <w:r w:rsidR="001972E6">
        <w:rPr>
          <w:rFonts w:ascii="Cambria" w:hAnsi="Cambria"/>
        </w:rPr>
        <w:t xml:space="preserve">student debt </w:t>
      </w:r>
      <w:r w:rsidR="00375F1D">
        <w:rPr>
          <w:rFonts w:ascii="Cambria" w:hAnsi="Cambria"/>
        </w:rPr>
        <w:t xml:space="preserve">figures </w:t>
      </w:r>
      <w:r w:rsidR="001972E6">
        <w:rPr>
          <w:rFonts w:ascii="Cambria" w:hAnsi="Cambria"/>
        </w:rPr>
        <w:t xml:space="preserve">show </w:t>
      </w:r>
      <w:r w:rsidR="00375F1D">
        <w:rPr>
          <w:rFonts w:ascii="Cambria" w:hAnsi="Cambria"/>
        </w:rPr>
        <w:t xml:space="preserve">the average UVA debt </w:t>
      </w:r>
      <w:r w:rsidR="000505AB">
        <w:rPr>
          <w:rFonts w:ascii="Cambria" w:hAnsi="Cambria"/>
        </w:rPr>
        <w:t>at</w:t>
      </w:r>
      <w:r w:rsidR="00375F1D">
        <w:rPr>
          <w:rFonts w:ascii="Cambria" w:hAnsi="Cambria"/>
        </w:rPr>
        <w:t xml:space="preserve"> $7,000 below the national average.</w:t>
      </w:r>
    </w:p>
    <w:p w14:paraId="37494084" w14:textId="5EEFB9F4" w:rsidR="00375F1D" w:rsidRDefault="00375F1D" w:rsidP="0011755B">
      <w:pPr>
        <w:keepNext/>
        <w:ind w:firstLine="675"/>
        <w:outlineLvl w:val="8"/>
        <w:rPr>
          <w:rFonts w:ascii="Cambria" w:hAnsi="Cambria"/>
        </w:rPr>
      </w:pPr>
    </w:p>
    <w:p w14:paraId="39F7EB79" w14:textId="78F9582B" w:rsidR="006B2295" w:rsidRDefault="006B2295" w:rsidP="0011755B">
      <w:pPr>
        <w:keepNext/>
        <w:ind w:firstLine="675"/>
        <w:outlineLvl w:val="8"/>
        <w:rPr>
          <w:rFonts w:ascii="Cambria" w:hAnsi="Cambria"/>
        </w:rPr>
      </w:pPr>
      <w:r>
        <w:rPr>
          <w:rFonts w:ascii="Cambria" w:hAnsi="Cambria"/>
        </w:rPr>
        <w:t>Dr. Solenski noted the importance of attracting and retaining top faculty</w:t>
      </w:r>
      <w:r w:rsidR="00743E3D">
        <w:rPr>
          <w:rFonts w:ascii="Cambria" w:hAnsi="Cambria"/>
        </w:rPr>
        <w:t xml:space="preserve">, and expressed concern about the impact of budget </w:t>
      </w:r>
      <w:r w:rsidR="00481DE5">
        <w:rPr>
          <w:rFonts w:ascii="Cambria" w:hAnsi="Cambria"/>
        </w:rPr>
        <w:t xml:space="preserve">constraints </w:t>
      </w:r>
      <w:r w:rsidR="00743E3D">
        <w:rPr>
          <w:rFonts w:ascii="Cambria" w:hAnsi="Cambria"/>
        </w:rPr>
        <w:t xml:space="preserve">on planned </w:t>
      </w:r>
      <w:r w:rsidR="00481DE5">
        <w:rPr>
          <w:rFonts w:ascii="Cambria" w:hAnsi="Cambria"/>
        </w:rPr>
        <w:t xml:space="preserve">faculty </w:t>
      </w:r>
      <w:r w:rsidR="00743E3D">
        <w:rPr>
          <w:rFonts w:ascii="Cambria" w:hAnsi="Cambria"/>
        </w:rPr>
        <w:t>salary increases</w:t>
      </w:r>
      <w:r>
        <w:rPr>
          <w:rFonts w:ascii="Cambria" w:hAnsi="Cambria"/>
        </w:rPr>
        <w:t>.  Mr. Goodwin referenced the Board</w:t>
      </w:r>
      <w:r w:rsidR="00481DE5">
        <w:rPr>
          <w:rFonts w:ascii="Cambria" w:hAnsi="Cambria"/>
        </w:rPr>
        <w:t xml:space="preserve">’s goal </w:t>
      </w:r>
      <w:r>
        <w:rPr>
          <w:rFonts w:ascii="Cambria" w:hAnsi="Cambria"/>
        </w:rPr>
        <w:t xml:space="preserve">of </w:t>
      </w:r>
      <w:r w:rsidR="00743E3D">
        <w:rPr>
          <w:rFonts w:ascii="Cambria" w:hAnsi="Cambria"/>
        </w:rPr>
        <w:t xml:space="preserve">raising </w:t>
      </w:r>
      <w:r>
        <w:rPr>
          <w:rFonts w:ascii="Cambria" w:hAnsi="Cambria"/>
        </w:rPr>
        <w:t>the</w:t>
      </w:r>
      <w:ins w:id="40" w:author="Harris, Susan G. (sgh4c)" w:date="2017-05-02T10:10:00Z">
        <w:r w:rsidR="0096277D">
          <w:rPr>
            <w:rFonts w:ascii="Cambria" w:hAnsi="Cambria"/>
          </w:rPr>
          <w:t xml:space="preserve"> faculty salary</w:t>
        </w:r>
      </w:ins>
      <w:r>
        <w:rPr>
          <w:rFonts w:ascii="Cambria" w:hAnsi="Cambria"/>
        </w:rPr>
        <w:t xml:space="preserve"> average </w:t>
      </w:r>
      <w:del w:id="41" w:author="Harris, Susan G. (sgh4c)" w:date="2017-05-02T10:10:00Z">
        <w:r w:rsidDel="0096277D">
          <w:rPr>
            <w:rFonts w:ascii="Cambria" w:hAnsi="Cambria"/>
          </w:rPr>
          <w:delText xml:space="preserve">faculty salary </w:delText>
        </w:r>
      </w:del>
      <w:r>
        <w:rPr>
          <w:rFonts w:ascii="Cambria" w:hAnsi="Cambria"/>
        </w:rPr>
        <w:t xml:space="preserve">to </w:t>
      </w:r>
      <w:ins w:id="42" w:author="Harris, Susan G. (sgh4c)" w:date="2017-05-02T10:10:00Z">
        <w:r w:rsidR="0096277D">
          <w:rPr>
            <w:rFonts w:ascii="Cambria" w:hAnsi="Cambria"/>
          </w:rPr>
          <w:t>20</w:t>
        </w:r>
        <w:r w:rsidR="0096277D" w:rsidRPr="0096277D">
          <w:rPr>
            <w:rFonts w:ascii="Cambria" w:hAnsi="Cambria"/>
            <w:vertAlign w:val="superscript"/>
            <w:rPrChange w:id="43" w:author="Harris, Susan G. (sgh4c)" w:date="2017-05-02T10:10:00Z">
              <w:rPr>
                <w:rFonts w:ascii="Cambria" w:hAnsi="Cambria"/>
              </w:rPr>
            </w:rPrChange>
          </w:rPr>
          <w:t>th</w:t>
        </w:r>
        <w:r w:rsidR="0096277D">
          <w:rPr>
            <w:rFonts w:ascii="Cambria" w:hAnsi="Cambria"/>
          </w:rPr>
          <w:t xml:space="preserve"> among </w:t>
        </w:r>
      </w:ins>
      <w:ins w:id="44" w:author="Harris, Susan G. (sgh4c)" w:date="2017-05-02T10:12:00Z">
        <w:r w:rsidR="0096277D">
          <w:rPr>
            <w:rFonts w:ascii="Cambria" w:hAnsi="Cambria"/>
          </w:rPr>
          <w:t>American Association of Universities (</w:t>
        </w:r>
      </w:ins>
      <w:ins w:id="45" w:author="Harris, Susan G. (sgh4c)" w:date="2017-05-02T10:10:00Z">
        <w:r w:rsidR="0096277D">
          <w:rPr>
            <w:rFonts w:ascii="Cambria" w:hAnsi="Cambria"/>
          </w:rPr>
          <w:t>AAU</w:t>
        </w:r>
      </w:ins>
      <w:ins w:id="46" w:author="Harris, Susan G. (sgh4c)" w:date="2017-05-02T10:12:00Z">
        <w:r w:rsidR="0096277D">
          <w:rPr>
            <w:rFonts w:ascii="Cambria" w:hAnsi="Cambria"/>
          </w:rPr>
          <w:t>)</w:t>
        </w:r>
      </w:ins>
      <w:ins w:id="47" w:author="Harris, Susan G. (sgh4c)" w:date="2017-05-02T10:10:00Z">
        <w:r w:rsidR="0096277D">
          <w:rPr>
            <w:rFonts w:ascii="Cambria" w:hAnsi="Cambria"/>
          </w:rPr>
          <w:t xml:space="preserve"> institutions</w:t>
        </w:r>
      </w:ins>
      <w:del w:id="48" w:author="Harris, Susan G. (sgh4c)" w:date="2017-05-02T10:10:00Z">
        <w:r w:rsidDel="0096277D">
          <w:rPr>
            <w:rFonts w:ascii="Cambria" w:hAnsi="Cambria"/>
          </w:rPr>
          <w:delText>the 20% percentile</w:delText>
        </w:r>
      </w:del>
      <w:r>
        <w:rPr>
          <w:rFonts w:ascii="Cambria" w:hAnsi="Cambria"/>
        </w:rPr>
        <w:t>.  Mr. Hogan said that in the past year the University went from 29</w:t>
      </w:r>
      <w:r w:rsidRPr="006B229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to 28</w:t>
      </w:r>
      <w:r w:rsidRPr="006B2295">
        <w:rPr>
          <w:rFonts w:ascii="Cambria" w:hAnsi="Cambria"/>
          <w:vertAlign w:val="superscript"/>
        </w:rPr>
        <w:t>th</w:t>
      </w:r>
      <w:r w:rsidR="00481DE5">
        <w:rPr>
          <w:rFonts w:ascii="Cambria" w:hAnsi="Cambria"/>
        </w:rPr>
        <w:t>.  W</w:t>
      </w:r>
      <w:r w:rsidR="00743E3D">
        <w:rPr>
          <w:rFonts w:ascii="Cambria" w:hAnsi="Cambria"/>
        </w:rPr>
        <w:t>hen the goal was set</w:t>
      </w:r>
      <w:r w:rsidR="00481DE5">
        <w:rPr>
          <w:rFonts w:ascii="Cambria" w:hAnsi="Cambria"/>
        </w:rPr>
        <w:t>,</w:t>
      </w:r>
      <w:r w:rsidR="00743E3D">
        <w:rPr>
          <w:rFonts w:ascii="Cambria" w:hAnsi="Cambria"/>
        </w:rPr>
        <w:t xml:space="preserve"> </w:t>
      </w:r>
      <w:r>
        <w:rPr>
          <w:rFonts w:ascii="Cambria" w:hAnsi="Cambria"/>
        </w:rPr>
        <w:t>the University was 34</w:t>
      </w:r>
      <w:r w:rsidRPr="006B229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or 35</w:t>
      </w:r>
      <w:r w:rsidRPr="006B229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.  Mr. Katsouleas </w:t>
      </w:r>
      <w:r w:rsidR="00743E3D">
        <w:rPr>
          <w:rFonts w:ascii="Cambria" w:hAnsi="Cambria"/>
        </w:rPr>
        <w:t xml:space="preserve">said the </w:t>
      </w:r>
      <w:r w:rsidR="00FD5750">
        <w:rPr>
          <w:rFonts w:ascii="Cambria" w:hAnsi="Cambria"/>
        </w:rPr>
        <w:t>2.2% tuition increase</w:t>
      </w:r>
      <w:r w:rsidR="00743E3D">
        <w:rPr>
          <w:rFonts w:ascii="Cambria" w:hAnsi="Cambria"/>
        </w:rPr>
        <w:t xml:space="preserve"> </w:t>
      </w:r>
      <w:proofErr w:type="gramStart"/>
      <w:r w:rsidR="00743E3D">
        <w:rPr>
          <w:rFonts w:ascii="Cambria" w:hAnsi="Cambria"/>
        </w:rPr>
        <w:t>will</w:t>
      </w:r>
      <w:proofErr w:type="gramEnd"/>
      <w:r w:rsidR="00743E3D">
        <w:rPr>
          <w:rFonts w:ascii="Cambria" w:hAnsi="Cambria"/>
        </w:rPr>
        <w:t xml:space="preserve"> result in lower</w:t>
      </w:r>
      <w:r w:rsidR="00FD5750">
        <w:rPr>
          <w:rFonts w:ascii="Cambria" w:hAnsi="Cambria"/>
        </w:rPr>
        <w:t xml:space="preserve"> salary increase</w:t>
      </w:r>
      <w:r w:rsidR="00743E3D">
        <w:rPr>
          <w:rFonts w:ascii="Cambria" w:hAnsi="Cambria"/>
        </w:rPr>
        <w:t>s tha</w:t>
      </w:r>
      <w:r w:rsidR="00481DE5">
        <w:rPr>
          <w:rFonts w:ascii="Cambria" w:hAnsi="Cambria"/>
        </w:rPr>
        <w:t>n had been</w:t>
      </w:r>
      <w:r w:rsidR="00743E3D">
        <w:rPr>
          <w:rFonts w:ascii="Cambria" w:hAnsi="Cambria"/>
        </w:rPr>
        <w:t xml:space="preserve"> planned when a 3.5% increase was under consideration</w:t>
      </w:r>
      <w:r w:rsidR="00FD5750">
        <w:rPr>
          <w:rFonts w:ascii="Cambria" w:hAnsi="Cambria"/>
        </w:rPr>
        <w:t xml:space="preserve">.  Mr. Hogan </w:t>
      </w:r>
      <w:r w:rsidR="00481DE5">
        <w:rPr>
          <w:rFonts w:ascii="Cambria" w:hAnsi="Cambria"/>
        </w:rPr>
        <w:t xml:space="preserve">said </w:t>
      </w:r>
      <w:r w:rsidR="00FD5750">
        <w:rPr>
          <w:rFonts w:ascii="Cambria" w:hAnsi="Cambria"/>
        </w:rPr>
        <w:t xml:space="preserve">the </w:t>
      </w:r>
      <w:r w:rsidR="00481DE5">
        <w:rPr>
          <w:rFonts w:ascii="Cambria" w:hAnsi="Cambria"/>
        </w:rPr>
        <w:t xml:space="preserve">2.2% </w:t>
      </w:r>
      <w:r w:rsidR="00FD5750">
        <w:rPr>
          <w:rFonts w:ascii="Cambria" w:hAnsi="Cambria"/>
        </w:rPr>
        <w:t xml:space="preserve">tuition increase results in a loss of $1.3 million.  Mr. Goodwin </w:t>
      </w:r>
      <w:del w:id="49" w:author="Harris, Susan G. (sgh4c)" w:date="2017-05-02T10:13:00Z">
        <w:r w:rsidR="00FD5750" w:rsidDel="0096277D">
          <w:rPr>
            <w:rFonts w:ascii="Cambria" w:hAnsi="Cambria"/>
          </w:rPr>
          <w:delText>felt</w:delText>
        </w:r>
      </w:del>
      <w:ins w:id="50" w:author="Harris, Susan G. (sgh4c)" w:date="2017-05-02T10:13:00Z">
        <w:r w:rsidR="0096277D">
          <w:rPr>
            <w:rFonts w:ascii="Cambria" w:hAnsi="Cambria"/>
          </w:rPr>
          <w:t>suggested that</w:t>
        </w:r>
      </w:ins>
      <w:r w:rsidR="00FD5750">
        <w:rPr>
          <w:rFonts w:ascii="Cambria" w:hAnsi="Cambria"/>
        </w:rPr>
        <w:t xml:space="preserve"> </w:t>
      </w:r>
      <w:r w:rsidR="00481DE5">
        <w:rPr>
          <w:rFonts w:ascii="Cambria" w:hAnsi="Cambria"/>
        </w:rPr>
        <w:t xml:space="preserve">$1.3 million </w:t>
      </w:r>
      <w:del w:id="51" w:author="Harris, Susan G. (sgh4c)" w:date="2017-05-02T10:17:00Z">
        <w:r w:rsidR="00481DE5" w:rsidDel="00CC4114">
          <w:rPr>
            <w:rFonts w:ascii="Cambria" w:hAnsi="Cambria"/>
          </w:rPr>
          <w:delText>could</w:delText>
        </w:r>
      </w:del>
      <w:proofErr w:type="gramStart"/>
      <w:ins w:id="52" w:author="Harris, Susan G. (sgh4c)" w:date="2017-05-02T10:17:00Z">
        <w:r w:rsidR="00CC4114">
          <w:rPr>
            <w:rFonts w:ascii="Cambria" w:hAnsi="Cambria"/>
          </w:rPr>
          <w:t>may</w:t>
        </w:r>
      </w:ins>
      <w:proofErr w:type="gramEnd"/>
      <w:r w:rsidR="00481DE5">
        <w:rPr>
          <w:rFonts w:ascii="Cambria" w:hAnsi="Cambria"/>
        </w:rPr>
        <w:t xml:space="preserve"> be found</w:t>
      </w:r>
      <w:ins w:id="53" w:author="Harris, Susan G. (sgh4c)" w:date="2017-05-02T10:13:00Z">
        <w:r w:rsidR="0096277D">
          <w:rPr>
            <w:rFonts w:ascii="Cambria" w:hAnsi="Cambria"/>
          </w:rPr>
          <w:t xml:space="preserve"> elsewhere</w:t>
        </w:r>
      </w:ins>
      <w:del w:id="54" w:author="Harris, Susan G. (sgh4c)" w:date="2017-05-02T10:13:00Z">
        <w:r w:rsidR="00481DE5" w:rsidDel="0096277D">
          <w:rPr>
            <w:rFonts w:ascii="Cambria" w:hAnsi="Cambria"/>
          </w:rPr>
          <w:delText xml:space="preserve"> for faculty salaries </w:delText>
        </w:r>
      </w:del>
      <w:ins w:id="55" w:author="Harris, Susan G. (sgh4c)" w:date="2017-05-02T10:13:00Z">
        <w:r w:rsidR="0096277D">
          <w:rPr>
            <w:rFonts w:ascii="Cambria" w:hAnsi="Cambria"/>
          </w:rPr>
          <w:t xml:space="preserve"> </w:t>
        </w:r>
      </w:ins>
      <w:r w:rsidR="00FD5750">
        <w:rPr>
          <w:rFonts w:ascii="Cambria" w:hAnsi="Cambria"/>
        </w:rPr>
        <w:t>given the size of the University’s budget</w:t>
      </w:r>
      <w:r w:rsidR="00481DE5">
        <w:rPr>
          <w:rFonts w:ascii="Cambria" w:hAnsi="Cambria"/>
        </w:rPr>
        <w:t xml:space="preserve">.  </w:t>
      </w:r>
      <w:r w:rsidR="00743E3D">
        <w:rPr>
          <w:rFonts w:ascii="Cambria" w:hAnsi="Cambria"/>
        </w:rPr>
        <w:t xml:space="preserve">Ms. </w:t>
      </w:r>
      <w:r w:rsidR="00BC7CDF">
        <w:rPr>
          <w:rFonts w:ascii="Cambria" w:hAnsi="Cambria"/>
        </w:rPr>
        <w:t xml:space="preserve">Sullivan </w:t>
      </w:r>
      <w:r w:rsidR="00481DE5">
        <w:rPr>
          <w:rFonts w:ascii="Cambria" w:hAnsi="Cambria"/>
        </w:rPr>
        <w:t xml:space="preserve">said </w:t>
      </w:r>
      <w:r w:rsidR="003A633C">
        <w:rPr>
          <w:rFonts w:ascii="Cambria" w:hAnsi="Cambria"/>
        </w:rPr>
        <w:t>th</w:t>
      </w:r>
      <w:r w:rsidR="00BC7CDF">
        <w:rPr>
          <w:rFonts w:ascii="Cambria" w:hAnsi="Cambria"/>
        </w:rPr>
        <w:t xml:space="preserve">ere </w:t>
      </w:r>
      <w:proofErr w:type="gramStart"/>
      <w:r w:rsidR="00BC7CDF">
        <w:rPr>
          <w:rFonts w:ascii="Cambria" w:hAnsi="Cambria"/>
        </w:rPr>
        <w:t>will</w:t>
      </w:r>
      <w:proofErr w:type="gramEnd"/>
      <w:r w:rsidR="00BC7CDF">
        <w:rPr>
          <w:rFonts w:ascii="Cambria" w:hAnsi="Cambria"/>
        </w:rPr>
        <w:t xml:space="preserve"> be raises</w:t>
      </w:r>
      <w:r w:rsidR="00623237">
        <w:rPr>
          <w:rFonts w:ascii="Cambria" w:hAnsi="Cambria"/>
        </w:rPr>
        <w:t>,</w:t>
      </w:r>
      <w:r w:rsidR="00BC7CDF">
        <w:rPr>
          <w:rFonts w:ascii="Cambria" w:hAnsi="Cambria"/>
        </w:rPr>
        <w:t xml:space="preserve"> but they won’t be </w:t>
      </w:r>
      <w:r w:rsidR="00481DE5">
        <w:rPr>
          <w:rFonts w:ascii="Cambria" w:hAnsi="Cambria"/>
        </w:rPr>
        <w:t>as large a</w:t>
      </w:r>
      <w:r w:rsidR="003A633C">
        <w:rPr>
          <w:rFonts w:ascii="Cambria" w:hAnsi="Cambria"/>
        </w:rPr>
        <w:t xml:space="preserve">s originally </w:t>
      </w:r>
      <w:r w:rsidR="00481DE5">
        <w:rPr>
          <w:rFonts w:ascii="Cambria" w:hAnsi="Cambria"/>
        </w:rPr>
        <w:t>planned</w:t>
      </w:r>
      <w:r w:rsidR="00623237">
        <w:rPr>
          <w:rFonts w:ascii="Cambria" w:hAnsi="Cambria"/>
        </w:rPr>
        <w:t>,</w:t>
      </w:r>
      <w:r w:rsidR="00481DE5">
        <w:rPr>
          <w:rFonts w:ascii="Cambria" w:hAnsi="Cambria"/>
        </w:rPr>
        <w:t xml:space="preserve"> </w:t>
      </w:r>
      <w:r w:rsidR="003A633C">
        <w:rPr>
          <w:rFonts w:ascii="Cambria" w:hAnsi="Cambria"/>
        </w:rPr>
        <w:t>and suggest</w:t>
      </w:r>
      <w:r w:rsidR="00481DE5">
        <w:rPr>
          <w:rFonts w:ascii="Cambria" w:hAnsi="Cambria"/>
        </w:rPr>
        <w:t>ed</w:t>
      </w:r>
      <w:r w:rsidR="003A633C">
        <w:rPr>
          <w:rFonts w:ascii="Cambria" w:hAnsi="Cambria"/>
        </w:rPr>
        <w:t xml:space="preserve"> the option of a </w:t>
      </w:r>
      <w:r w:rsidR="00481DE5">
        <w:rPr>
          <w:rFonts w:ascii="Cambria" w:hAnsi="Cambria"/>
        </w:rPr>
        <w:t>one</w:t>
      </w:r>
      <w:r w:rsidR="00623237">
        <w:rPr>
          <w:rFonts w:ascii="Cambria" w:hAnsi="Cambria"/>
        </w:rPr>
        <w:t>-</w:t>
      </w:r>
      <w:r w:rsidR="00481DE5">
        <w:rPr>
          <w:rFonts w:ascii="Cambria" w:hAnsi="Cambria"/>
        </w:rPr>
        <w:t xml:space="preserve">time </w:t>
      </w:r>
      <w:r w:rsidR="003A633C">
        <w:rPr>
          <w:rFonts w:ascii="Cambria" w:hAnsi="Cambria"/>
        </w:rPr>
        <w:t xml:space="preserve">bonus.  </w:t>
      </w:r>
    </w:p>
    <w:p w14:paraId="7D149C2E" w14:textId="77777777" w:rsidR="00BC7CDF" w:rsidRDefault="00BC7CDF" w:rsidP="0011755B">
      <w:pPr>
        <w:keepNext/>
        <w:ind w:firstLine="675"/>
        <w:outlineLvl w:val="8"/>
        <w:rPr>
          <w:rFonts w:ascii="Cambria" w:hAnsi="Cambria"/>
        </w:rPr>
      </w:pPr>
    </w:p>
    <w:p w14:paraId="44BA665B" w14:textId="6811CADA" w:rsidR="0011755B" w:rsidRDefault="003A633C" w:rsidP="0011755B">
      <w:pPr>
        <w:keepNext/>
        <w:ind w:firstLine="675"/>
        <w:outlineLvl w:val="8"/>
        <w:rPr>
          <w:rFonts w:ascii="Cambria" w:hAnsi="Cambria"/>
        </w:rPr>
      </w:pPr>
      <w:r>
        <w:rPr>
          <w:rFonts w:ascii="Cambria" w:hAnsi="Cambria"/>
        </w:rPr>
        <w:t>Ms. Bianchetto reviewed d</w:t>
      </w:r>
      <w:r w:rsidR="00B85444">
        <w:rPr>
          <w:rFonts w:ascii="Cambria" w:hAnsi="Cambria"/>
        </w:rPr>
        <w:t>a</w:t>
      </w:r>
      <w:r w:rsidR="00B7732C">
        <w:rPr>
          <w:rFonts w:ascii="Cambria" w:hAnsi="Cambria"/>
        </w:rPr>
        <w:t>t</w:t>
      </w:r>
      <w:r w:rsidR="001972E6">
        <w:rPr>
          <w:rFonts w:ascii="Cambria" w:hAnsi="Cambria"/>
        </w:rPr>
        <w:t>a</w:t>
      </w:r>
      <w:r w:rsidR="00B7732C">
        <w:rPr>
          <w:rFonts w:ascii="Cambria" w:hAnsi="Cambria"/>
        </w:rPr>
        <w:t xml:space="preserve"> for </w:t>
      </w:r>
      <w:r w:rsidR="003540BD">
        <w:rPr>
          <w:rFonts w:ascii="Cambria" w:hAnsi="Cambria"/>
        </w:rPr>
        <w:t xml:space="preserve">a </w:t>
      </w:r>
      <w:del w:id="56" w:author="Harris, Susan G. (sgh4c)" w:date="2017-05-02T10:18:00Z">
        <w:r w:rsidR="003540BD" w:rsidDel="00CC4114">
          <w:rPr>
            <w:rFonts w:ascii="Cambria" w:hAnsi="Cambria"/>
          </w:rPr>
          <w:delText>25 year</w:delText>
        </w:r>
      </w:del>
      <w:ins w:id="57" w:author="Harris, Susan G. (sgh4c)" w:date="2017-05-02T10:18:00Z">
        <w:r w:rsidR="00CC4114">
          <w:rPr>
            <w:rFonts w:ascii="Cambria" w:hAnsi="Cambria"/>
          </w:rPr>
          <w:t>25-year</w:t>
        </w:r>
      </w:ins>
      <w:r w:rsidR="003540BD">
        <w:rPr>
          <w:rFonts w:ascii="Cambria" w:hAnsi="Cambria"/>
        </w:rPr>
        <w:t xml:space="preserve"> period (FY 1991 to FY 2015)</w:t>
      </w:r>
      <w:r w:rsidR="00153DFC">
        <w:rPr>
          <w:rFonts w:ascii="Cambria" w:hAnsi="Cambria"/>
        </w:rPr>
        <w:t xml:space="preserve">, a </w:t>
      </w:r>
      <w:del w:id="58" w:author="Harris, Susan G. (sgh4c)" w:date="2017-05-02T10:18:00Z">
        <w:r w:rsidR="00153DFC" w:rsidDel="00CC4114">
          <w:rPr>
            <w:rFonts w:ascii="Cambria" w:hAnsi="Cambria"/>
          </w:rPr>
          <w:delText>20 year</w:delText>
        </w:r>
      </w:del>
      <w:ins w:id="59" w:author="Harris, Susan G. (sgh4c)" w:date="2017-05-02T10:18:00Z">
        <w:r w:rsidR="00CC4114">
          <w:rPr>
            <w:rFonts w:ascii="Cambria" w:hAnsi="Cambria"/>
          </w:rPr>
          <w:t>20-year</w:t>
        </w:r>
      </w:ins>
      <w:r w:rsidR="00153DFC">
        <w:rPr>
          <w:rFonts w:ascii="Cambria" w:hAnsi="Cambria"/>
        </w:rPr>
        <w:t xml:space="preserve"> period (FY 1996 to FY 2015)</w:t>
      </w:r>
      <w:del w:id="60" w:author="Harris, Susan G. (sgh4c)" w:date="2017-05-02T10:18:00Z">
        <w:r w:rsidR="00153DFC" w:rsidDel="00CC4114">
          <w:rPr>
            <w:rFonts w:ascii="Cambria" w:hAnsi="Cambria"/>
          </w:rPr>
          <w:delText>.</w:delText>
        </w:r>
      </w:del>
      <w:ins w:id="61" w:author="Harris, Susan G. (sgh4c)" w:date="2017-05-02T10:18:00Z">
        <w:r w:rsidR="00CC4114">
          <w:rPr>
            <w:rFonts w:ascii="Cambria" w:hAnsi="Cambria"/>
          </w:rPr>
          <w:t>,</w:t>
        </w:r>
      </w:ins>
      <w:r w:rsidR="00153DFC">
        <w:rPr>
          <w:rFonts w:ascii="Cambria" w:hAnsi="Cambria"/>
        </w:rPr>
        <w:t xml:space="preserve"> </w:t>
      </w:r>
      <w:r w:rsidR="003540BD">
        <w:rPr>
          <w:rFonts w:ascii="Cambria" w:hAnsi="Cambria"/>
        </w:rPr>
        <w:t>and a 15</w:t>
      </w:r>
      <w:ins w:id="62" w:author="Harris, Susan G. (sgh4c)" w:date="2017-05-02T10:18:00Z">
        <w:r w:rsidR="00CC4114">
          <w:rPr>
            <w:rFonts w:ascii="Cambria" w:hAnsi="Cambria"/>
          </w:rPr>
          <w:t>-</w:t>
        </w:r>
      </w:ins>
      <w:r w:rsidR="003540BD">
        <w:rPr>
          <w:rFonts w:ascii="Cambria" w:hAnsi="Cambria"/>
        </w:rPr>
        <w:t xml:space="preserve"> year period (FY</w:t>
      </w:r>
      <w:r w:rsidR="00B7732C">
        <w:rPr>
          <w:rFonts w:ascii="Cambria" w:hAnsi="Cambria"/>
        </w:rPr>
        <w:t xml:space="preserve"> </w:t>
      </w:r>
      <w:r w:rsidR="003540BD">
        <w:rPr>
          <w:rFonts w:ascii="Cambria" w:hAnsi="Cambria"/>
        </w:rPr>
        <w:t>200</w:t>
      </w:r>
      <w:r w:rsidR="00B7732C">
        <w:rPr>
          <w:rFonts w:ascii="Cambria" w:hAnsi="Cambria"/>
        </w:rPr>
        <w:t>1 to FY 2015</w:t>
      </w:r>
      <w:r w:rsidR="003540BD">
        <w:rPr>
          <w:rFonts w:ascii="Cambria" w:hAnsi="Cambria"/>
        </w:rPr>
        <w:t>)</w:t>
      </w:r>
      <w:r w:rsidR="00153DFC">
        <w:rPr>
          <w:rFonts w:ascii="Cambria" w:hAnsi="Cambria"/>
        </w:rPr>
        <w:t>.  The 15</w:t>
      </w:r>
      <w:ins w:id="63" w:author="Harris, Susan G. (sgh4c)" w:date="2017-05-02T10:22:00Z">
        <w:r w:rsidR="00CC4114">
          <w:rPr>
            <w:rFonts w:ascii="Cambria" w:hAnsi="Cambria"/>
          </w:rPr>
          <w:t>-</w:t>
        </w:r>
      </w:ins>
      <w:r w:rsidR="00153DFC">
        <w:rPr>
          <w:rFonts w:ascii="Cambria" w:hAnsi="Cambria"/>
        </w:rPr>
        <w:t xml:space="preserve"> and 25</w:t>
      </w:r>
      <w:ins w:id="64" w:author="Harris, Susan G. (sgh4c)" w:date="2017-05-02T10:22:00Z">
        <w:r w:rsidR="00CC4114">
          <w:rPr>
            <w:rFonts w:ascii="Cambria" w:hAnsi="Cambria"/>
          </w:rPr>
          <w:t>-</w:t>
        </w:r>
      </w:ins>
      <w:r w:rsidR="00153DFC">
        <w:rPr>
          <w:rFonts w:ascii="Cambria" w:hAnsi="Cambria"/>
        </w:rPr>
        <w:t xml:space="preserve"> </w:t>
      </w:r>
      <w:r w:rsidR="00153DFC">
        <w:rPr>
          <w:rFonts w:ascii="Cambria" w:hAnsi="Cambria"/>
        </w:rPr>
        <w:lastRenderedPageBreak/>
        <w:t>year</w:t>
      </w:r>
      <w:del w:id="65" w:author="Harris, Susan G. (sgh4c)" w:date="2017-05-02T10:22:00Z">
        <w:r w:rsidR="00153DFC" w:rsidDel="00CC4114">
          <w:rPr>
            <w:rFonts w:ascii="Cambria" w:hAnsi="Cambria"/>
          </w:rPr>
          <w:delText>s</w:delText>
        </w:r>
      </w:del>
      <w:r w:rsidR="00153DFC">
        <w:rPr>
          <w:rFonts w:ascii="Cambria" w:hAnsi="Cambria"/>
        </w:rPr>
        <w:t xml:space="preserve"> periods </w:t>
      </w:r>
      <w:r w:rsidR="00B7732C">
        <w:rPr>
          <w:rFonts w:ascii="Cambria" w:hAnsi="Cambria"/>
        </w:rPr>
        <w:t xml:space="preserve">show </w:t>
      </w:r>
      <w:r w:rsidR="00153DFC">
        <w:rPr>
          <w:rFonts w:ascii="Cambria" w:hAnsi="Cambria"/>
        </w:rPr>
        <w:t xml:space="preserve">that </w:t>
      </w:r>
      <w:r w:rsidR="00B85444">
        <w:rPr>
          <w:rFonts w:ascii="Cambria" w:hAnsi="Cambria"/>
        </w:rPr>
        <w:t xml:space="preserve">the University’s </w:t>
      </w:r>
      <w:r w:rsidR="00B7732C">
        <w:rPr>
          <w:rFonts w:ascii="Cambria" w:hAnsi="Cambria"/>
        </w:rPr>
        <w:t xml:space="preserve">cumulative undergraduate tuition increases on a per-student basis </w:t>
      </w:r>
      <w:ins w:id="66" w:author="Harris, Susan G. (sgh4c)" w:date="2017-05-02T10:22:00Z">
        <w:r w:rsidR="00CC4114">
          <w:rPr>
            <w:rFonts w:ascii="Cambria" w:hAnsi="Cambria"/>
          </w:rPr>
          <w:t>are</w:t>
        </w:r>
      </w:ins>
      <w:del w:id="67" w:author="Harris, Susan G. (sgh4c)" w:date="2017-05-02T10:22:00Z">
        <w:r w:rsidR="00153DFC" w:rsidDel="00CC4114">
          <w:rPr>
            <w:rFonts w:ascii="Cambria" w:hAnsi="Cambria"/>
          </w:rPr>
          <w:delText>is</w:delText>
        </w:r>
      </w:del>
      <w:r w:rsidR="00B85444">
        <w:rPr>
          <w:rFonts w:ascii="Cambria" w:hAnsi="Cambria"/>
        </w:rPr>
        <w:t xml:space="preserve"> </w:t>
      </w:r>
      <w:r w:rsidR="00B7732C">
        <w:rPr>
          <w:rFonts w:ascii="Cambria" w:hAnsi="Cambria"/>
        </w:rPr>
        <w:t xml:space="preserve">less than the </w:t>
      </w:r>
      <w:r w:rsidR="003540BD">
        <w:rPr>
          <w:rFonts w:ascii="Cambria" w:hAnsi="Cambria"/>
        </w:rPr>
        <w:t xml:space="preserve">amount of the </w:t>
      </w:r>
      <w:r w:rsidR="00B7732C">
        <w:rPr>
          <w:rFonts w:ascii="Cambria" w:hAnsi="Cambria"/>
        </w:rPr>
        <w:t>decrease</w:t>
      </w:r>
      <w:r w:rsidR="001972E6">
        <w:rPr>
          <w:rFonts w:ascii="Cambria" w:hAnsi="Cambria"/>
        </w:rPr>
        <w:t>s</w:t>
      </w:r>
      <w:r w:rsidR="00B7732C">
        <w:rPr>
          <w:rFonts w:ascii="Cambria" w:hAnsi="Cambria"/>
        </w:rPr>
        <w:t xml:space="preserve"> in state funding. </w:t>
      </w:r>
      <w:r w:rsidR="00153DFC">
        <w:rPr>
          <w:rFonts w:ascii="Cambria" w:hAnsi="Cambria"/>
        </w:rPr>
        <w:t xml:space="preserve"> The 20</w:t>
      </w:r>
      <w:ins w:id="68" w:author="Harris, Susan G. (sgh4c)" w:date="2017-05-02T10:22:00Z">
        <w:r w:rsidR="00CC4114">
          <w:rPr>
            <w:rFonts w:ascii="Cambria" w:hAnsi="Cambria"/>
          </w:rPr>
          <w:t>-year</w:t>
        </w:r>
      </w:ins>
      <w:r w:rsidR="00153DFC">
        <w:rPr>
          <w:rFonts w:ascii="Cambria" w:hAnsi="Cambria"/>
        </w:rPr>
        <w:t xml:space="preserve"> period</w:t>
      </w:r>
      <w:r w:rsidR="00B7732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shows tuition increases slightly </w:t>
      </w:r>
      <w:r w:rsidR="00623237">
        <w:rPr>
          <w:rFonts w:ascii="Cambria" w:hAnsi="Cambria"/>
        </w:rPr>
        <w:t xml:space="preserve">higher than </w:t>
      </w:r>
      <w:r>
        <w:rPr>
          <w:rFonts w:ascii="Cambria" w:hAnsi="Cambria"/>
        </w:rPr>
        <w:t xml:space="preserve">state budget cuts.  </w:t>
      </w:r>
      <w:r w:rsidR="003540BD">
        <w:rPr>
          <w:rFonts w:ascii="Cambria" w:hAnsi="Cambria"/>
        </w:rPr>
        <w:t xml:space="preserve">Mr. Goodwin </w:t>
      </w:r>
      <w:r w:rsidR="00F17C88">
        <w:rPr>
          <w:rFonts w:ascii="Cambria" w:hAnsi="Cambria"/>
        </w:rPr>
        <w:t xml:space="preserve">said when inflation </w:t>
      </w:r>
      <w:proofErr w:type="gramStart"/>
      <w:r w:rsidR="00F17C88">
        <w:rPr>
          <w:rFonts w:ascii="Cambria" w:hAnsi="Cambria"/>
        </w:rPr>
        <w:t>is considered</w:t>
      </w:r>
      <w:proofErr w:type="gramEnd"/>
      <w:r w:rsidR="00F17C88">
        <w:rPr>
          <w:rFonts w:ascii="Cambria" w:hAnsi="Cambria"/>
        </w:rPr>
        <w:t xml:space="preserve">, </w:t>
      </w:r>
      <w:r w:rsidR="003540BD">
        <w:rPr>
          <w:rFonts w:ascii="Cambria" w:hAnsi="Cambria"/>
        </w:rPr>
        <w:t xml:space="preserve">tuition increases have been less than the reductions in state funding.  </w:t>
      </w:r>
      <w:r w:rsidR="00F17C88">
        <w:rPr>
          <w:rFonts w:ascii="Cambria" w:hAnsi="Cambria"/>
        </w:rPr>
        <w:t xml:space="preserve">Ms. Bianchetto reviewed a </w:t>
      </w:r>
      <w:r w:rsidR="00B7732C">
        <w:rPr>
          <w:rFonts w:ascii="Cambria" w:hAnsi="Cambria"/>
        </w:rPr>
        <w:t xml:space="preserve">net tuition revenue </w:t>
      </w:r>
      <w:r w:rsidR="001972E6">
        <w:rPr>
          <w:rFonts w:ascii="Cambria" w:hAnsi="Cambria"/>
        </w:rPr>
        <w:t xml:space="preserve">analysis </w:t>
      </w:r>
      <w:r w:rsidR="00B7732C">
        <w:rPr>
          <w:rFonts w:ascii="Cambria" w:hAnsi="Cambria"/>
        </w:rPr>
        <w:t>for FY</w:t>
      </w:r>
      <w:del w:id="69" w:author="Harris, Susan G. (sgh4c)" w:date="2017-05-02T10:23:00Z">
        <w:r w:rsidR="00B7732C" w:rsidDel="00CC4114">
          <w:rPr>
            <w:rFonts w:ascii="Cambria" w:hAnsi="Cambria"/>
          </w:rPr>
          <w:delText xml:space="preserve"> 16-</w:delText>
        </w:r>
      </w:del>
      <w:ins w:id="70" w:author="Harris, Susan G. (sgh4c)" w:date="2017-05-02T10:23:00Z">
        <w:r w:rsidR="00CC4114">
          <w:rPr>
            <w:rFonts w:ascii="Cambria" w:hAnsi="Cambria"/>
          </w:rPr>
          <w:t xml:space="preserve"> </w:t>
        </w:r>
      </w:ins>
      <w:r w:rsidR="00B7732C">
        <w:rPr>
          <w:rFonts w:ascii="Cambria" w:hAnsi="Cambria"/>
        </w:rPr>
        <w:t>2017</w:t>
      </w:r>
      <w:r w:rsidR="00623237">
        <w:rPr>
          <w:rFonts w:ascii="Cambria" w:hAnsi="Cambria"/>
        </w:rPr>
        <w:t>.  It</w:t>
      </w:r>
      <w:r w:rsidR="00F17C88">
        <w:rPr>
          <w:rFonts w:ascii="Cambria" w:hAnsi="Cambria"/>
        </w:rPr>
        <w:t xml:space="preserve"> </w:t>
      </w:r>
      <w:r w:rsidR="00B7732C">
        <w:rPr>
          <w:rFonts w:ascii="Cambria" w:hAnsi="Cambria"/>
        </w:rPr>
        <w:t>show</w:t>
      </w:r>
      <w:r w:rsidR="001972E6">
        <w:rPr>
          <w:rFonts w:ascii="Cambria" w:hAnsi="Cambria"/>
        </w:rPr>
        <w:t>s</w:t>
      </w:r>
      <w:ins w:id="71" w:author="Harris, Susan G. (sgh4c)" w:date="2017-05-02T10:23:00Z">
        <w:r w:rsidR="00CC4114">
          <w:rPr>
            <w:rFonts w:ascii="Cambria" w:hAnsi="Cambria"/>
          </w:rPr>
          <w:t xml:space="preserve"> that</w:t>
        </w:r>
      </w:ins>
      <w:r w:rsidR="00B7732C">
        <w:rPr>
          <w:rFonts w:ascii="Cambria" w:hAnsi="Cambria"/>
        </w:rPr>
        <w:t xml:space="preserve"> </w:t>
      </w:r>
      <w:r w:rsidR="00FC31CC">
        <w:rPr>
          <w:rFonts w:ascii="Cambria" w:hAnsi="Cambria"/>
        </w:rPr>
        <w:t>out-of-state students</w:t>
      </w:r>
      <w:r w:rsidR="001972E6">
        <w:rPr>
          <w:rFonts w:ascii="Cambria" w:hAnsi="Cambria"/>
        </w:rPr>
        <w:t xml:space="preserve"> provided 62.5% of the tuition revenue while</w:t>
      </w:r>
      <w:r w:rsidR="00FC31CC">
        <w:rPr>
          <w:rFonts w:ascii="Cambria" w:hAnsi="Cambria"/>
        </w:rPr>
        <w:t xml:space="preserve"> constitut</w:t>
      </w:r>
      <w:r w:rsidR="001972E6">
        <w:rPr>
          <w:rFonts w:ascii="Cambria" w:hAnsi="Cambria"/>
        </w:rPr>
        <w:t>ing</w:t>
      </w:r>
      <w:r w:rsidR="00FC31CC">
        <w:rPr>
          <w:rFonts w:ascii="Cambria" w:hAnsi="Cambria"/>
        </w:rPr>
        <w:t xml:space="preserve"> 31.2% of the undergraduate enrollment.  When state funding for in-state students is </w:t>
      </w:r>
      <w:r w:rsidR="00623237">
        <w:rPr>
          <w:rFonts w:ascii="Cambria" w:hAnsi="Cambria"/>
        </w:rPr>
        <w:t>include</w:t>
      </w:r>
      <w:r w:rsidR="00FC31CC">
        <w:rPr>
          <w:rFonts w:ascii="Cambria" w:hAnsi="Cambria"/>
        </w:rPr>
        <w:t>d</w:t>
      </w:r>
      <w:r w:rsidR="001972E6">
        <w:rPr>
          <w:rFonts w:ascii="Cambria" w:hAnsi="Cambria"/>
        </w:rPr>
        <w:t>, the</w:t>
      </w:r>
      <w:r w:rsidR="00FC31CC">
        <w:rPr>
          <w:rFonts w:ascii="Cambria" w:hAnsi="Cambria"/>
        </w:rPr>
        <w:t xml:space="preserve"> out-of-state student contribution is 45.5%.  </w:t>
      </w:r>
    </w:p>
    <w:p w14:paraId="1F00E3CE" w14:textId="5FB29D6F" w:rsidR="00FC31CC" w:rsidRDefault="00FC31CC" w:rsidP="0011755B">
      <w:pPr>
        <w:keepNext/>
        <w:ind w:firstLine="675"/>
        <w:outlineLvl w:val="8"/>
        <w:rPr>
          <w:rFonts w:ascii="Cambria" w:hAnsi="Cambria"/>
        </w:rPr>
      </w:pPr>
    </w:p>
    <w:p w14:paraId="7A64B047" w14:textId="71F7013B" w:rsidR="0011755B" w:rsidRDefault="00FC31CC" w:rsidP="0011755B">
      <w:pPr>
        <w:keepNext/>
        <w:ind w:firstLine="675"/>
        <w:outlineLvl w:val="8"/>
        <w:rPr>
          <w:rFonts w:ascii="Cambria" w:hAnsi="Cambria"/>
        </w:rPr>
      </w:pPr>
      <w:r>
        <w:rPr>
          <w:rFonts w:ascii="Cambria" w:hAnsi="Cambria"/>
        </w:rPr>
        <w:t xml:space="preserve">The projected 2017-2018 cost of attendance for in-state students is $31,272, a 2.3% increase over 2016-2017.  For out-of-state students the cost is </w:t>
      </w:r>
      <w:r w:rsidR="001972E6">
        <w:rPr>
          <w:rFonts w:ascii="Cambria" w:hAnsi="Cambria"/>
        </w:rPr>
        <w:t>$</w:t>
      </w:r>
      <w:r>
        <w:rPr>
          <w:rFonts w:ascii="Cambria" w:hAnsi="Cambria"/>
        </w:rPr>
        <w:t>63,050</w:t>
      </w:r>
      <w:r w:rsidR="003540BD">
        <w:rPr>
          <w:rFonts w:ascii="Cambria" w:hAnsi="Cambria"/>
        </w:rPr>
        <w:t>,</w:t>
      </w:r>
      <w:r>
        <w:rPr>
          <w:rFonts w:ascii="Cambria" w:hAnsi="Cambria"/>
        </w:rPr>
        <w:t xml:space="preserve"> a 3.0% increase.  </w:t>
      </w:r>
      <w:r w:rsidR="00D77995">
        <w:rPr>
          <w:rFonts w:ascii="Cambria" w:hAnsi="Cambria"/>
        </w:rPr>
        <w:t>For students on aid</w:t>
      </w:r>
      <w:r w:rsidR="00AB20B2">
        <w:rPr>
          <w:rFonts w:ascii="Cambria" w:hAnsi="Cambria"/>
        </w:rPr>
        <w:t>,</w:t>
      </w:r>
      <w:r w:rsidR="00D77995">
        <w:rPr>
          <w:rFonts w:ascii="Cambria" w:hAnsi="Cambria"/>
        </w:rPr>
        <w:t xml:space="preserve"> </w:t>
      </w:r>
      <w:r w:rsidR="003A633C">
        <w:rPr>
          <w:rFonts w:ascii="Cambria" w:hAnsi="Cambria"/>
        </w:rPr>
        <w:t xml:space="preserve">the average loan after grants </w:t>
      </w:r>
      <w:proofErr w:type="gramStart"/>
      <w:r w:rsidR="003A633C">
        <w:rPr>
          <w:rFonts w:ascii="Cambria" w:hAnsi="Cambria"/>
        </w:rPr>
        <w:t>is projected</w:t>
      </w:r>
      <w:proofErr w:type="gramEnd"/>
      <w:r w:rsidR="003A633C">
        <w:rPr>
          <w:rFonts w:ascii="Cambria" w:hAnsi="Cambria"/>
        </w:rPr>
        <w:t xml:space="preserve"> to be $3,142 for in-state students and $6,321 for out-of-state students</w:t>
      </w:r>
      <w:r w:rsidR="00D77995">
        <w:rPr>
          <w:rFonts w:ascii="Cambria" w:hAnsi="Cambria"/>
        </w:rPr>
        <w:t>.</w:t>
      </w:r>
      <w:r w:rsidR="00FF6DB5">
        <w:rPr>
          <w:rFonts w:ascii="Cambria" w:hAnsi="Cambria"/>
        </w:rPr>
        <w:t xml:space="preserve"> A co</w:t>
      </w:r>
      <w:r>
        <w:rPr>
          <w:rFonts w:ascii="Cambria" w:hAnsi="Cambria"/>
        </w:rPr>
        <w:t>mpari</w:t>
      </w:r>
      <w:r w:rsidR="00FF6DB5">
        <w:rPr>
          <w:rFonts w:ascii="Cambria" w:hAnsi="Cambria"/>
        </w:rPr>
        <w:t xml:space="preserve">son of </w:t>
      </w:r>
      <w:r>
        <w:rPr>
          <w:rFonts w:ascii="Cambria" w:hAnsi="Cambria"/>
        </w:rPr>
        <w:t>first year 2016-2017 undergraduate tuition</w:t>
      </w:r>
      <w:r w:rsidR="00D77995">
        <w:rPr>
          <w:rFonts w:ascii="Cambria" w:hAnsi="Cambria"/>
        </w:rPr>
        <w:t xml:space="preserve"> </w:t>
      </w:r>
      <w:r w:rsidR="0094751B">
        <w:rPr>
          <w:rFonts w:ascii="Cambria" w:hAnsi="Cambria"/>
        </w:rPr>
        <w:t xml:space="preserve">with </w:t>
      </w:r>
      <w:r>
        <w:rPr>
          <w:rFonts w:ascii="Cambria" w:hAnsi="Cambria"/>
        </w:rPr>
        <w:t xml:space="preserve">national </w:t>
      </w:r>
      <w:r w:rsidR="00D77995">
        <w:rPr>
          <w:rFonts w:ascii="Cambria" w:hAnsi="Cambria"/>
        </w:rPr>
        <w:t xml:space="preserve">public </w:t>
      </w:r>
      <w:r>
        <w:rPr>
          <w:rFonts w:ascii="Cambria" w:hAnsi="Cambria"/>
        </w:rPr>
        <w:t>peers</w:t>
      </w:r>
      <w:r w:rsidR="00FF6DB5">
        <w:rPr>
          <w:rFonts w:ascii="Cambria" w:hAnsi="Cambria"/>
        </w:rPr>
        <w:t xml:space="preserve"> shows the </w:t>
      </w:r>
      <w:r>
        <w:rPr>
          <w:rFonts w:ascii="Cambria" w:hAnsi="Cambria"/>
        </w:rPr>
        <w:t xml:space="preserve">University </w:t>
      </w:r>
      <w:r w:rsidR="0094751B">
        <w:rPr>
          <w:rFonts w:ascii="Cambria" w:hAnsi="Cambria"/>
        </w:rPr>
        <w:t>had</w:t>
      </w:r>
      <w:r w:rsidR="00FF6DB5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the second highest </w:t>
      </w:r>
      <w:proofErr w:type="gramStart"/>
      <w:r>
        <w:rPr>
          <w:rFonts w:ascii="Cambria" w:hAnsi="Cambria"/>
        </w:rPr>
        <w:t>in-state</w:t>
      </w:r>
      <w:proofErr w:type="gramEnd"/>
      <w:r>
        <w:rPr>
          <w:rFonts w:ascii="Cambria" w:hAnsi="Cambria"/>
        </w:rPr>
        <w:t xml:space="preserve"> and out-of-state tuition.  </w:t>
      </w:r>
      <w:r w:rsidR="00FF6DB5">
        <w:rPr>
          <w:rFonts w:ascii="Cambria" w:hAnsi="Cambria"/>
        </w:rPr>
        <w:t>A c</w:t>
      </w:r>
      <w:r>
        <w:rPr>
          <w:rFonts w:ascii="Cambria" w:hAnsi="Cambria"/>
        </w:rPr>
        <w:t>ompari</w:t>
      </w:r>
      <w:r w:rsidR="00FF6DB5">
        <w:rPr>
          <w:rFonts w:ascii="Cambria" w:hAnsi="Cambria"/>
        </w:rPr>
        <w:t xml:space="preserve">son of </w:t>
      </w:r>
      <w:r w:rsidR="00D77995">
        <w:rPr>
          <w:rFonts w:ascii="Cambria" w:hAnsi="Cambria"/>
        </w:rPr>
        <w:t>the</w:t>
      </w:r>
      <w:r>
        <w:rPr>
          <w:rFonts w:ascii="Cambria" w:hAnsi="Cambria"/>
        </w:rPr>
        <w:t xml:space="preserve"> 2016-2017 weighted average undergraduate in-state tuition </w:t>
      </w:r>
      <w:r w:rsidR="008F2EF6">
        <w:rPr>
          <w:rFonts w:ascii="Cambria" w:hAnsi="Cambria"/>
        </w:rPr>
        <w:t>at</w:t>
      </w:r>
      <w:r>
        <w:rPr>
          <w:rFonts w:ascii="Cambria" w:hAnsi="Cambria"/>
        </w:rPr>
        <w:t xml:space="preserve"> Virginia public institutions</w:t>
      </w:r>
      <w:r w:rsidR="00FF6DB5">
        <w:rPr>
          <w:rFonts w:ascii="Cambria" w:hAnsi="Cambria"/>
        </w:rPr>
        <w:t xml:space="preserve"> shows</w:t>
      </w:r>
      <w:r>
        <w:rPr>
          <w:rFonts w:ascii="Cambria" w:hAnsi="Cambria"/>
        </w:rPr>
        <w:t xml:space="preserve"> </w:t>
      </w:r>
      <w:r w:rsidR="00D77995">
        <w:rPr>
          <w:rFonts w:ascii="Cambria" w:hAnsi="Cambria"/>
        </w:rPr>
        <w:t>t</w:t>
      </w:r>
      <w:r>
        <w:rPr>
          <w:rFonts w:ascii="Cambria" w:hAnsi="Cambria"/>
        </w:rPr>
        <w:t xml:space="preserve">he University </w:t>
      </w:r>
      <w:r w:rsidR="008F2EF6">
        <w:rPr>
          <w:rFonts w:ascii="Cambria" w:hAnsi="Cambria"/>
        </w:rPr>
        <w:t>had</w:t>
      </w:r>
      <w:r w:rsidR="00FF6DB5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the </w:t>
      </w:r>
      <w:r w:rsidR="00D412EB">
        <w:rPr>
          <w:rFonts w:ascii="Cambria" w:hAnsi="Cambria"/>
        </w:rPr>
        <w:t>second</w:t>
      </w:r>
      <w:r>
        <w:rPr>
          <w:rFonts w:ascii="Cambria" w:hAnsi="Cambria"/>
        </w:rPr>
        <w:t xml:space="preserve"> highest rate.  </w:t>
      </w:r>
      <w:r w:rsidR="00D412EB">
        <w:rPr>
          <w:rFonts w:ascii="Cambria" w:hAnsi="Cambria"/>
        </w:rPr>
        <w:t xml:space="preserve">When non </w:t>
      </w:r>
      <w:ins w:id="72" w:author="Harris, Susan G. (sgh4c)" w:date="2017-05-02T10:25:00Z">
        <w:r w:rsidR="00CC4114">
          <w:rPr>
            <w:rFonts w:ascii="Cambria" w:hAnsi="Cambria"/>
          </w:rPr>
          <w:t>E</w:t>
        </w:r>
      </w:ins>
      <w:ins w:id="73" w:author="Harris, Susan G. (sgh4c)" w:date="2017-05-02T10:29:00Z">
        <w:r w:rsidR="001425D3">
          <w:rPr>
            <w:rFonts w:ascii="Cambria" w:hAnsi="Cambria"/>
          </w:rPr>
          <w:t>ducational</w:t>
        </w:r>
      </w:ins>
      <w:del w:id="74" w:author="Harris, Susan G. (sgh4c)" w:date="2017-05-02T10:25:00Z">
        <w:r w:rsidR="00D412EB" w:rsidDel="00CC4114">
          <w:rPr>
            <w:rFonts w:ascii="Cambria" w:hAnsi="Cambria"/>
          </w:rPr>
          <w:delText>E</w:delText>
        </w:r>
      </w:del>
      <w:ins w:id="75" w:author="Harris, Susan G. (sgh4c)" w:date="2017-05-02T10:25:00Z">
        <w:r w:rsidR="00CC4114">
          <w:rPr>
            <w:rFonts w:ascii="Cambria" w:hAnsi="Cambria"/>
          </w:rPr>
          <w:t xml:space="preserve"> </w:t>
        </w:r>
      </w:ins>
      <w:r w:rsidR="00D412EB">
        <w:rPr>
          <w:rFonts w:ascii="Cambria" w:hAnsi="Cambria"/>
        </w:rPr>
        <w:t>&amp;</w:t>
      </w:r>
      <w:ins w:id="76" w:author="Harris, Susan G. (sgh4c)" w:date="2017-05-02T10:25:00Z">
        <w:r w:rsidR="00CC4114">
          <w:rPr>
            <w:rFonts w:ascii="Cambria" w:hAnsi="Cambria"/>
          </w:rPr>
          <w:t xml:space="preserve"> </w:t>
        </w:r>
      </w:ins>
      <w:r w:rsidR="00D412EB">
        <w:rPr>
          <w:rFonts w:ascii="Cambria" w:hAnsi="Cambria"/>
        </w:rPr>
        <w:t>G</w:t>
      </w:r>
      <w:ins w:id="77" w:author="Harris, Susan G. (sgh4c)" w:date="2017-05-02T10:29:00Z">
        <w:r w:rsidR="001425D3">
          <w:rPr>
            <w:rFonts w:ascii="Cambria" w:hAnsi="Cambria"/>
          </w:rPr>
          <w:t>eneral (E&amp;G)</w:t>
        </w:r>
      </w:ins>
      <w:ins w:id="78" w:author="Harris, Susan G. (sgh4c)" w:date="2017-05-02T10:28:00Z">
        <w:r w:rsidR="001425D3">
          <w:rPr>
            <w:rFonts w:ascii="Cambria" w:hAnsi="Cambria"/>
          </w:rPr>
          <w:t xml:space="preserve"> </w:t>
        </w:r>
      </w:ins>
      <w:del w:id="79" w:author="Harris, Susan G. (sgh4c)" w:date="2017-05-02T10:29:00Z">
        <w:r w:rsidR="00D412EB" w:rsidDel="001425D3">
          <w:rPr>
            <w:rFonts w:ascii="Cambria" w:hAnsi="Cambria"/>
          </w:rPr>
          <w:delText xml:space="preserve"> </w:delText>
        </w:r>
      </w:del>
      <w:r w:rsidR="00D412EB">
        <w:rPr>
          <w:rFonts w:ascii="Cambria" w:hAnsi="Cambria"/>
        </w:rPr>
        <w:t xml:space="preserve">fees are </w:t>
      </w:r>
      <w:r w:rsidR="008F2EF6">
        <w:rPr>
          <w:rFonts w:ascii="Cambria" w:hAnsi="Cambria"/>
        </w:rPr>
        <w:t>included</w:t>
      </w:r>
      <w:r w:rsidR="001972E6">
        <w:rPr>
          <w:rFonts w:ascii="Cambria" w:hAnsi="Cambria"/>
        </w:rPr>
        <w:t>,</w:t>
      </w:r>
      <w:r w:rsidR="00D412EB">
        <w:rPr>
          <w:rFonts w:ascii="Cambria" w:hAnsi="Cambria"/>
        </w:rPr>
        <w:t xml:space="preserve"> the University ha</w:t>
      </w:r>
      <w:r w:rsidR="00FF6DB5">
        <w:rPr>
          <w:rFonts w:ascii="Cambria" w:hAnsi="Cambria"/>
        </w:rPr>
        <w:t>s</w:t>
      </w:r>
      <w:r w:rsidR="00D412EB">
        <w:rPr>
          <w:rFonts w:ascii="Cambria" w:hAnsi="Cambria"/>
        </w:rPr>
        <w:t xml:space="preserve"> the third highest rate.</w:t>
      </w:r>
    </w:p>
    <w:p w14:paraId="0DBC86A7" w14:textId="5F2C7882" w:rsidR="00D412EB" w:rsidRDefault="00D412EB" w:rsidP="0011755B">
      <w:pPr>
        <w:keepNext/>
        <w:ind w:firstLine="675"/>
        <w:outlineLvl w:val="8"/>
        <w:rPr>
          <w:rFonts w:ascii="Cambria" w:hAnsi="Cambria"/>
        </w:rPr>
      </w:pPr>
    </w:p>
    <w:p w14:paraId="7DB02520" w14:textId="33DEA963" w:rsidR="00D412EB" w:rsidRDefault="00D412EB" w:rsidP="004B3517">
      <w:pPr>
        <w:keepNext/>
        <w:ind w:firstLine="675"/>
        <w:outlineLvl w:val="8"/>
        <w:rPr>
          <w:rFonts w:ascii="Cambria" w:hAnsi="Cambria"/>
        </w:rPr>
      </w:pPr>
      <w:r w:rsidRPr="00D412EB">
        <w:rPr>
          <w:rFonts w:ascii="Cambria" w:hAnsi="Cambria"/>
        </w:rPr>
        <w:t xml:space="preserve">Ms. Bianchetto </w:t>
      </w:r>
      <w:r w:rsidR="00FF6DB5">
        <w:rPr>
          <w:rFonts w:ascii="Cambria" w:hAnsi="Cambria"/>
        </w:rPr>
        <w:t xml:space="preserve">reviewed the </w:t>
      </w:r>
      <w:del w:id="80" w:author="Harris, Susan G. (sgh4c)" w:date="2017-05-02T10:25:00Z">
        <w:r w:rsidR="008F2EF6" w:rsidDel="00CC4114">
          <w:rPr>
            <w:rFonts w:ascii="Cambria" w:hAnsi="Cambria"/>
          </w:rPr>
          <w:delText>tuition setting</w:delText>
        </w:r>
      </w:del>
      <w:ins w:id="81" w:author="Harris, Susan G. (sgh4c)" w:date="2017-05-02T10:25:00Z">
        <w:r w:rsidR="00CC4114">
          <w:rPr>
            <w:rFonts w:ascii="Cambria" w:hAnsi="Cambria"/>
          </w:rPr>
          <w:t>tuition-setting</w:t>
        </w:r>
      </w:ins>
      <w:r w:rsidR="008F2EF6">
        <w:rPr>
          <w:rFonts w:ascii="Cambria" w:hAnsi="Cambria"/>
        </w:rPr>
        <w:t xml:space="preserve"> context </w:t>
      </w:r>
      <w:r w:rsidR="00FF6DB5">
        <w:rPr>
          <w:rFonts w:ascii="Cambria" w:hAnsi="Cambria"/>
        </w:rPr>
        <w:t xml:space="preserve">for </w:t>
      </w:r>
      <w:r w:rsidR="00D77995">
        <w:rPr>
          <w:rFonts w:ascii="Cambria" w:hAnsi="Cambria"/>
        </w:rPr>
        <w:t xml:space="preserve">the </w:t>
      </w:r>
      <w:r w:rsidRPr="00D412EB">
        <w:rPr>
          <w:rFonts w:ascii="Cambria" w:hAnsi="Cambria"/>
        </w:rPr>
        <w:t>College at Wise</w:t>
      </w:r>
      <w:r w:rsidR="00F16398">
        <w:rPr>
          <w:rFonts w:ascii="Cambria" w:hAnsi="Cambria"/>
        </w:rPr>
        <w:t xml:space="preserve">.  It is </w:t>
      </w:r>
      <w:r w:rsidRPr="00D412EB">
        <w:rPr>
          <w:rFonts w:ascii="Cambria" w:hAnsi="Cambria"/>
        </w:rPr>
        <w:t xml:space="preserve">addressing </w:t>
      </w:r>
      <w:r w:rsidRPr="00D412EB">
        <w:rPr>
          <w:rFonts w:ascii="Cambria" w:eastAsiaTheme="minorHAnsi" w:hAnsi="Cambria" w:cs="Franklin Gothic Book"/>
        </w:rPr>
        <w:t>base budget instability</w:t>
      </w:r>
      <w:del w:id="82" w:author="Harris, Susan G. (sgh4c)" w:date="2017-05-02T10:26:00Z">
        <w:r w:rsidRPr="00D412EB" w:rsidDel="00CC4114">
          <w:rPr>
            <w:rFonts w:ascii="Cambria" w:eastAsiaTheme="minorHAnsi" w:hAnsi="Cambria" w:cs="Franklin Gothic Book"/>
          </w:rPr>
          <w:delText>,</w:delText>
        </w:r>
      </w:del>
      <w:ins w:id="83" w:author="Harris, Susan G. (sgh4c)" w:date="2017-05-02T10:26:00Z">
        <w:r w:rsidR="00CC4114">
          <w:rPr>
            <w:rFonts w:ascii="Cambria" w:eastAsiaTheme="minorHAnsi" w:hAnsi="Cambria" w:cs="Franklin Gothic Book"/>
          </w:rPr>
          <w:t>;</w:t>
        </w:r>
      </w:ins>
      <w:r w:rsidRPr="00D412EB">
        <w:rPr>
          <w:rFonts w:ascii="Cambria" w:eastAsiaTheme="minorHAnsi" w:hAnsi="Cambria" w:cs="Franklin Gothic Book"/>
        </w:rPr>
        <w:t xml:space="preserve"> the quality and stability of </w:t>
      </w:r>
      <w:r w:rsidR="00F16398">
        <w:rPr>
          <w:rFonts w:ascii="Cambria" w:eastAsiaTheme="minorHAnsi" w:hAnsi="Cambria" w:cs="Franklin Gothic Book"/>
        </w:rPr>
        <w:t>its</w:t>
      </w:r>
      <w:r w:rsidRPr="00D412EB">
        <w:rPr>
          <w:rFonts w:ascii="Cambria" w:eastAsiaTheme="minorHAnsi" w:hAnsi="Cambria" w:cs="Franklin Gothic Book"/>
        </w:rPr>
        <w:t xml:space="preserve"> faculty</w:t>
      </w:r>
      <w:del w:id="84" w:author="Harris, Susan G. (sgh4c)" w:date="2017-05-02T10:26:00Z">
        <w:r w:rsidRPr="00D412EB" w:rsidDel="00CC4114">
          <w:rPr>
            <w:rFonts w:ascii="Cambria" w:eastAsiaTheme="minorHAnsi" w:hAnsi="Cambria" w:cs="Franklin Gothic Book"/>
          </w:rPr>
          <w:delText>,</w:delText>
        </w:r>
      </w:del>
      <w:ins w:id="85" w:author="Harris, Susan G. (sgh4c)" w:date="2017-05-02T10:26:00Z">
        <w:r w:rsidR="00CC4114">
          <w:rPr>
            <w:rFonts w:ascii="Cambria" w:eastAsiaTheme="minorHAnsi" w:hAnsi="Cambria" w:cs="Franklin Gothic Book"/>
          </w:rPr>
          <w:t>;</w:t>
        </w:r>
      </w:ins>
      <w:r w:rsidRPr="00D412EB">
        <w:rPr>
          <w:rFonts w:ascii="Cambria" w:eastAsiaTheme="minorHAnsi" w:hAnsi="Cambria" w:cs="Franklin Gothic Book"/>
        </w:rPr>
        <w:t xml:space="preserve"> affordability and </w:t>
      </w:r>
      <w:r w:rsidR="001972E6">
        <w:rPr>
          <w:rFonts w:ascii="Cambria" w:eastAsiaTheme="minorHAnsi" w:hAnsi="Cambria" w:cs="Franklin Gothic Book"/>
        </w:rPr>
        <w:t xml:space="preserve">student </w:t>
      </w:r>
      <w:r w:rsidRPr="00D412EB">
        <w:rPr>
          <w:rFonts w:ascii="Cambria" w:eastAsiaTheme="minorHAnsi" w:hAnsi="Cambria" w:cs="Franklin Gothic Book"/>
        </w:rPr>
        <w:t>debt burden</w:t>
      </w:r>
      <w:del w:id="86" w:author="Harris, Susan G. (sgh4c)" w:date="2017-05-02T10:26:00Z">
        <w:r w:rsidRPr="00D412EB" w:rsidDel="00CC4114">
          <w:rPr>
            <w:rFonts w:ascii="Cambria" w:eastAsiaTheme="minorHAnsi" w:hAnsi="Cambria" w:cs="Franklin Gothic Book"/>
          </w:rPr>
          <w:delText>,</w:delText>
        </w:r>
      </w:del>
      <w:ins w:id="87" w:author="Harris, Susan G. (sgh4c)" w:date="2017-05-02T10:26:00Z">
        <w:r w:rsidR="00CC4114">
          <w:rPr>
            <w:rFonts w:ascii="Cambria" w:eastAsiaTheme="minorHAnsi" w:hAnsi="Cambria" w:cs="Franklin Gothic Book"/>
          </w:rPr>
          <w:t>;</w:t>
        </w:r>
      </w:ins>
      <w:r w:rsidRPr="00D412EB">
        <w:rPr>
          <w:rFonts w:ascii="Cambria" w:eastAsiaTheme="minorHAnsi" w:hAnsi="Cambria" w:cs="Franklin Gothic Book"/>
        </w:rPr>
        <w:t xml:space="preserve"> and state-authorized </w:t>
      </w:r>
      <w:r w:rsidR="001972E6">
        <w:rPr>
          <w:rFonts w:ascii="Cambria" w:eastAsiaTheme="minorHAnsi" w:hAnsi="Cambria" w:cs="Franklin Gothic Book"/>
        </w:rPr>
        <w:t>salary</w:t>
      </w:r>
      <w:r w:rsidRPr="00D412EB">
        <w:rPr>
          <w:rFonts w:ascii="Cambria" w:eastAsiaTheme="minorHAnsi" w:hAnsi="Cambria" w:cs="Franklin Gothic Book"/>
        </w:rPr>
        <w:t xml:space="preserve"> increases.  </w:t>
      </w:r>
      <w:r w:rsidR="00AB20B2">
        <w:rPr>
          <w:rFonts w:ascii="Cambria" w:eastAsiaTheme="minorHAnsi" w:hAnsi="Cambria" w:cs="Franklin Gothic Book"/>
        </w:rPr>
        <w:t>C</w:t>
      </w:r>
      <w:r w:rsidRPr="00D412EB">
        <w:rPr>
          <w:rFonts w:ascii="Cambria" w:eastAsiaTheme="minorHAnsi" w:hAnsi="Cambria" w:cs="Franklin Gothic Book"/>
        </w:rPr>
        <w:t>ontinu</w:t>
      </w:r>
      <w:r w:rsidR="00AB20B2">
        <w:rPr>
          <w:rFonts w:ascii="Cambria" w:eastAsiaTheme="minorHAnsi" w:hAnsi="Cambria" w:cs="Franklin Gothic Book"/>
        </w:rPr>
        <w:t>ing</w:t>
      </w:r>
      <w:r w:rsidRPr="00D412EB">
        <w:rPr>
          <w:rFonts w:ascii="Cambria" w:eastAsiaTheme="minorHAnsi" w:hAnsi="Cambria" w:cs="Franklin Gothic Book"/>
        </w:rPr>
        <w:t xml:space="preserve"> investments </w:t>
      </w:r>
      <w:proofErr w:type="gramStart"/>
      <w:r w:rsidR="00AB20B2">
        <w:rPr>
          <w:rFonts w:ascii="Cambria" w:eastAsiaTheme="minorHAnsi" w:hAnsi="Cambria" w:cs="Franklin Gothic Book"/>
        </w:rPr>
        <w:t>are being made</w:t>
      </w:r>
      <w:proofErr w:type="gramEnd"/>
      <w:r w:rsidR="00AB20B2">
        <w:rPr>
          <w:rFonts w:ascii="Cambria" w:eastAsiaTheme="minorHAnsi" w:hAnsi="Cambria" w:cs="Franklin Gothic Book"/>
        </w:rPr>
        <w:t xml:space="preserve"> </w:t>
      </w:r>
      <w:r w:rsidRPr="00D412EB">
        <w:rPr>
          <w:rFonts w:ascii="Cambria" w:eastAsiaTheme="minorHAnsi" w:hAnsi="Cambria" w:cs="Franklin Gothic Book"/>
        </w:rPr>
        <w:t xml:space="preserve">in Title IX and compliance, regional economic development, and accreditation initiatives to strengthen </w:t>
      </w:r>
      <w:r w:rsidR="001972E6">
        <w:rPr>
          <w:rFonts w:ascii="Cambria" w:eastAsiaTheme="minorHAnsi" w:hAnsi="Cambria" w:cs="Franklin Gothic Book"/>
        </w:rPr>
        <w:t>its</w:t>
      </w:r>
      <w:r w:rsidRPr="00D412EB">
        <w:rPr>
          <w:rFonts w:ascii="Cambria" w:eastAsiaTheme="minorHAnsi" w:hAnsi="Cambria" w:cs="Franklin Gothic Book"/>
        </w:rPr>
        <w:t xml:space="preserve"> market</w:t>
      </w:r>
      <w:del w:id="88" w:author="Harris, Susan G. (sgh4c)" w:date="2017-05-02T10:26:00Z">
        <w:r w:rsidRPr="00D412EB" w:rsidDel="00CC4114">
          <w:rPr>
            <w:rFonts w:ascii="Cambria" w:eastAsiaTheme="minorHAnsi" w:hAnsi="Cambria" w:cs="Franklin Gothic Book"/>
          </w:rPr>
          <w:delText>ing</w:delText>
        </w:r>
      </w:del>
      <w:r w:rsidRPr="00D412EB">
        <w:rPr>
          <w:rFonts w:ascii="Cambria" w:eastAsiaTheme="minorHAnsi" w:hAnsi="Cambria" w:cs="Franklin Gothic Book"/>
        </w:rPr>
        <w:t xml:space="preserve"> position</w:t>
      </w:r>
      <w:r w:rsidR="004B3517">
        <w:rPr>
          <w:rFonts w:ascii="Cambria" w:eastAsiaTheme="minorHAnsi" w:hAnsi="Cambria" w:cs="Franklin Gothic Book"/>
        </w:rPr>
        <w:t xml:space="preserve">.  </w:t>
      </w:r>
      <w:r w:rsidR="00D77995">
        <w:rPr>
          <w:rFonts w:ascii="Cambria" w:eastAsiaTheme="minorHAnsi" w:hAnsi="Cambria" w:cs="Franklin Gothic Book"/>
        </w:rPr>
        <w:t xml:space="preserve">The </w:t>
      </w:r>
      <w:r w:rsidR="00FF6DB5">
        <w:rPr>
          <w:rFonts w:ascii="Cambria" w:eastAsiaTheme="minorHAnsi" w:hAnsi="Cambria" w:cs="Franklin Gothic Book"/>
        </w:rPr>
        <w:t xml:space="preserve">proposed </w:t>
      </w:r>
      <w:r w:rsidR="00D77995">
        <w:rPr>
          <w:rFonts w:ascii="Cambria" w:eastAsiaTheme="minorHAnsi" w:hAnsi="Cambria" w:cs="Franklin Gothic Book"/>
        </w:rPr>
        <w:t xml:space="preserve">tuition increase is 3.0% or $156 for in-state </w:t>
      </w:r>
      <w:r w:rsidR="008F2EF6">
        <w:rPr>
          <w:rFonts w:ascii="Cambria" w:eastAsiaTheme="minorHAnsi" w:hAnsi="Cambria" w:cs="Franklin Gothic Book"/>
        </w:rPr>
        <w:t>undergraduates</w:t>
      </w:r>
      <w:ins w:id="89" w:author="Harris, Susan G. (sgh4c)" w:date="2017-05-02T10:27:00Z">
        <w:r w:rsidR="001425D3">
          <w:rPr>
            <w:rFonts w:ascii="Cambria" w:eastAsiaTheme="minorHAnsi" w:hAnsi="Cambria" w:cs="Franklin Gothic Book"/>
          </w:rPr>
          <w:t>,</w:t>
        </w:r>
      </w:ins>
      <w:r w:rsidR="008F2EF6">
        <w:rPr>
          <w:rFonts w:ascii="Cambria" w:eastAsiaTheme="minorHAnsi" w:hAnsi="Cambria" w:cs="Franklin Gothic Book"/>
        </w:rPr>
        <w:t xml:space="preserve"> </w:t>
      </w:r>
      <w:r w:rsidR="00D77995">
        <w:rPr>
          <w:rFonts w:ascii="Cambria" w:eastAsiaTheme="minorHAnsi" w:hAnsi="Cambria" w:cs="Franklin Gothic Book"/>
        </w:rPr>
        <w:t xml:space="preserve">and </w:t>
      </w:r>
      <w:r w:rsidR="00FF6DB5">
        <w:rPr>
          <w:rFonts w:ascii="Cambria" w:eastAsiaTheme="minorHAnsi" w:hAnsi="Cambria" w:cs="Franklin Gothic Book"/>
        </w:rPr>
        <w:t xml:space="preserve">3.0% or </w:t>
      </w:r>
      <w:r w:rsidR="00D77995">
        <w:rPr>
          <w:rFonts w:ascii="Cambria" w:eastAsiaTheme="minorHAnsi" w:hAnsi="Cambria" w:cs="Franklin Gothic Book"/>
        </w:rPr>
        <w:t xml:space="preserve">$638 for out-of-state undergraduates.  Mandatory fees for in-state students increase by 3.0% </w:t>
      </w:r>
      <w:r w:rsidR="00FF6DB5">
        <w:rPr>
          <w:rFonts w:ascii="Cambria" w:eastAsiaTheme="minorHAnsi" w:hAnsi="Cambria" w:cs="Franklin Gothic Book"/>
        </w:rPr>
        <w:t xml:space="preserve">or </w:t>
      </w:r>
      <w:r w:rsidR="00D77995">
        <w:rPr>
          <w:rFonts w:ascii="Cambria" w:eastAsiaTheme="minorHAnsi" w:hAnsi="Cambria" w:cs="Franklin Gothic Book"/>
        </w:rPr>
        <w:t xml:space="preserve">$130.  </w:t>
      </w:r>
      <w:r w:rsidR="00FF6DB5">
        <w:rPr>
          <w:rFonts w:ascii="Cambria" w:eastAsiaTheme="minorHAnsi" w:hAnsi="Cambria" w:cs="Franklin Gothic Book"/>
        </w:rPr>
        <w:t>The increase f</w:t>
      </w:r>
      <w:r w:rsidR="00D77995">
        <w:rPr>
          <w:rFonts w:ascii="Cambria" w:eastAsiaTheme="minorHAnsi" w:hAnsi="Cambria" w:cs="Franklin Gothic Book"/>
        </w:rPr>
        <w:t xml:space="preserve">or out-of-state students </w:t>
      </w:r>
      <w:r w:rsidR="00FF6DB5">
        <w:rPr>
          <w:rFonts w:ascii="Cambria" w:eastAsiaTheme="minorHAnsi" w:hAnsi="Cambria" w:cs="Franklin Gothic Book"/>
        </w:rPr>
        <w:t>is</w:t>
      </w:r>
      <w:r w:rsidR="00D77995">
        <w:rPr>
          <w:rFonts w:ascii="Cambria" w:eastAsiaTheme="minorHAnsi" w:hAnsi="Cambria" w:cs="Franklin Gothic Book"/>
        </w:rPr>
        <w:t xml:space="preserve"> 3.4% or $168.  </w:t>
      </w:r>
      <w:r w:rsidR="004B3517">
        <w:rPr>
          <w:rFonts w:ascii="Cambria" w:eastAsiaTheme="minorHAnsi" w:hAnsi="Cambria" w:cs="Franklin Gothic Book"/>
        </w:rPr>
        <w:t>The total cost of attendance for in-state students is $2</w:t>
      </w:r>
      <w:r w:rsidR="00D77995">
        <w:rPr>
          <w:rFonts w:ascii="Cambria" w:eastAsiaTheme="minorHAnsi" w:hAnsi="Cambria" w:cs="Franklin Gothic Book"/>
        </w:rPr>
        <w:t>0</w:t>
      </w:r>
      <w:r w:rsidR="004B3517">
        <w:rPr>
          <w:rFonts w:ascii="Cambria" w:eastAsiaTheme="minorHAnsi" w:hAnsi="Cambria" w:cs="Franklin Gothic Book"/>
        </w:rPr>
        <w:t>,139, a 1.1% increase</w:t>
      </w:r>
      <w:r w:rsidR="001972E6">
        <w:rPr>
          <w:rFonts w:ascii="Cambria" w:eastAsiaTheme="minorHAnsi" w:hAnsi="Cambria" w:cs="Franklin Gothic Book"/>
        </w:rPr>
        <w:t xml:space="preserve"> over 2016-2017</w:t>
      </w:r>
      <w:r w:rsidR="004B3517">
        <w:rPr>
          <w:rFonts w:ascii="Cambria" w:eastAsiaTheme="minorHAnsi" w:hAnsi="Cambria" w:cs="Franklin Gothic Book"/>
        </w:rPr>
        <w:t>.  For out-of-state students</w:t>
      </w:r>
      <w:r w:rsidR="008A35E1">
        <w:rPr>
          <w:rFonts w:ascii="Cambria" w:eastAsiaTheme="minorHAnsi" w:hAnsi="Cambria" w:cs="Franklin Gothic Book"/>
        </w:rPr>
        <w:t xml:space="preserve">, the cost </w:t>
      </w:r>
      <w:r w:rsidR="004B3517">
        <w:rPr>
          <w:rFonts w:ascii="Cambria" w:eastAsiaTheme="minorHAnsi" w:hAnsi="Cambria" w:cs="Franklin Gothic Book"/>
        </w:rPr>
        <w:t xml:space="preserve">is $37,369, a 2.0% increase.  When compared to peers </w:t>
      </w:r>
      <w:r w:rsidR="008A35E1">
        <w:rPr>
          <w:rFonts w:ascii="Cambria" w:eastAsiaTheme="minorHAnsi" w:hAnsi="Cambria" w:cs="Franklin Gothic Book"/>
        </w:rPr>
        <w:t xml:space="preserve">in </w:t>
      </w:r>
      <w:r w:rsidR="004B3517">
        <w:rPr>
          <w:rFonts w:ascii="Cambria" w:eastAsiaTheme="minorHAnsi" w:hAnsi="Cambria" w:cs="Franklin Gothic Book"/>
        </w:rPr>
        <w:t xml:space="preserve">the Council of Public Liberal Arts Colleges, the College’s in-state tuition and fees </w:t>
      </w:r>
      <w:r w:rsidR="008F2EF6">
        <w:rPr>
          <w:rFonts w:ascii="Cambria" w:eastAsiaTheme="minorHAnsi" w:hAnsi="Cambria" w:cs="Franklin Gothic Book"/>
        </w:rPr>
        <w:t>are</w:t>
      </w:r>
      <w:r w:rsidR="004B3517">
        <w:rPr>
          <w:rFonts w:ascii="Cambria" w:eastAsiaTheme="minorHAnsi" w:hAnsi="Cambria" w:cs="Franklin Gothic Book"/>
        </w:rPr>
        <w:t xml:space="preserve"> in the middle.  </w:t>
      </w:r>
      <w:r w:rsidR="004B3517">
        <w:rPr>
          <w:rFonts w:ascii="Cambria" w:hAnsi="Cambria"/>
        </w:rPr>
        <w:t>A</w:t>
      </w:r>
      <w:r w:rsidR="00FF6DB5">
        <w:rPr>
          <w:rFonts w:ascii="Cambria" w:hAnsi="Cambria"/>
        </w:rPr>
        <w:t>n analysis</w:t>
      </w:r>
      <w:r w:rsidR="004B3517">
        <w:rPr>
          <w:rFonts w:ascii="Cambria" w:hAnsi="Cambria"/>
        </w:rPr>
        <w:t xml:space="preserve"> of</w:t>
      </w:r>
      <w:r w:rsidR="00FF6DB5">
        <w:rPr>
          <w:rFonts w:ascii="Cambria" w:hAnsi="Cambria"/>
        </w:rPr>
        <w:t xml:space="preserve"> the</w:t>
      </w:r>
      <w:r w:rsidR="004B3517">
        <w:rPr>
          <w:rFonts w:ascii="Cambria" w:hAnsi="Cambria"/>
        </w:rPr>
        <w:t xml:space="preserve"> 2016-2017 weighted average undergraduate in-state tuition </w:t>
      </w:r>
      <w:r w:rsidR="00FF6DB5">
        <w:rPr>
          <w:rFonts w:ascii="Cambria" w:hAnsi="Cambria"/>
        </w:rPr>
        <w:t xml:space="preserve">and non E&amp;G fees </w:t>
      </w:r>
      <w:r w:rsidR="008A35E1">
        <w:rPr>
          <w:rFonts w:ascii="Cambria" w:hAnsi="Cambria"/>
        </w:rPr>
        <w:t>at</w:t>
      </w:r>
      <w:r w:rsidR="004B3517">
        <w:rPr>
          <w:rFonts w:ascii="Cambria" w:hAnsi="Cambria"/>
        </w:rPr>
        <w:t xml:space="preserve"> Virginia public institutions</w:t>
      </w:r>
      <w:r w:rsidR="00FF6DB5">
        <w:rPr>
          <w:rFonts w:ascii="Cambria" w:hAnsi="Cambria"/>
        </w:rPr>
        <w:t xml:space="preserve"> shows </w:t>
      </w:r>
      <w:r w:rsidR="004B3517">
        <w:rPr>
          <w:rFonts w:ascii="Cambria" w:hAnsi="Cambria"/>
        </w:rPr>
        <w:t xml:space="preserve">the College </w:t>
      </w:r>
      <w:r w:rsidR="00F16398">
        <w:rPr>
          <w:rFonts w:ascii="Cambria" w:hAnsi="Cambria"/>
        </w:rPr>
        <w:t>had</w:t>
      </w:r>
      <w:r w:rsidR="00FF6DB5">
        <w:rPr>
          <w:rFonts w:ascii="Cambria" w:hAnsi="Cambria"/>
        </w:rPr>
        <w:t xml:space="preserve"> </w:t>
      </w:r>
      <w:r w:rsidR="004B3517">
        <w:rPr>
          <w:rFonts w:ascii="Cambria" w:hAnsi="Cambria"/>
        </w:rPr>
        <w:t xml:space="preserve">the third lowest rate.  </w:t>
      </w:r>
      <w:r w:rsidR="00F16398">
        <w:rPr>
          <w:rFonts w:ascii="Cambria" w:hAnsi="Cambria"/>
        </w:rPr>
        <w:t xml:space="preserve">A declining enrollment is a major </w:t>
      </w:r>
      <w:r w:rsidR="00FF6DB5">
        <w:rPr>
          <w:rFonts w:ascii="Cambria" w:hAnsi="Cambria"/>
        </w:rPr>
        <w:t xml:space="preserve">challenge.  </w:t>
      </w:r>
      <w:r w:rsidR="004A15A8">
        <w:rPr>
          <w:rFonts w:ascii="Cambria" w:hAnsi="Cambria"/>
        </w:rPr>
        <w:t>B</w:t>
      </w:r>
      <w:r w:rsidR="00F16398">
        <w:rPr>
          <w:rFonts w:ascii="Cambria" w:hAnsi="Cambria"/>
        </w:rPr>
        <w:t xml:space="preserve">etween </w:t>
      </w:r>
      <w:ins w:id="90" w:author="Harris, Susan G. (sgh4c)" w:date="2017-05-02T10:28:00Z">
        <w:r w:rsidR="001425D3">
          <w:rPr>
            <w:rFonts w:ascii="Cambria" w:hAnsi="Cambria"/>
          </w:rPr>
          <w:t>f</w:t>
        </w:r>
      </w:ins>
      <w:del w:id="91" w:author="Harris, Susan G. (sgh4c)" w:date="2017-05-02T10:28:00Z">
        <w:r w:rsidR="00F16398" w:rsidDel="001425D3">
          <w:rPr>
            <w:rFonts w:ascii="Cambria" w:hAnsi="Cambria"/>
          </w:rPr>
          <w:delText>F</w:delText>
        </w:r>
      </w:del>
      <w:r w:rsidR="00F16398">
        <w:rPr>
          <w:rFonts w:ascii="Cambria" w:hAnsi="Cambria"/>
        </w:rPr>
        <w:t xml:space="preserve">all 2014 and </w:t>
      </w:r>
      <w:ins w:id="92" w:author="Harris, Susan G. (sgh4c)" w:date="2017-05-02T10:28:00Z">
        <w:r w:rsidR="001425D3">
          <w:rPr>
            <w:rFonts w:ascii="Cambria" w:hAnsi="Cambria"/>
          </w:rPr>
          <w:t>f</w:t>
        </w:r>
      </w:ins>
      <w:del w:id="93" w:author="Harris, Susan G. (sgh4c)" w:date="2017-05-02T10:28:00Z">
        <w:r w:rsidR="00F16398" w:rsidDel="001425D3">
          <w:rPr>
            <w:rFonts w:ascii="Cambria" w:hAnsi="Cambria"/>
          </w:rPr>
          <w:delText>F</w:delText>
        </w:r>
      </w:del>
      <w:r w:rsidR="00F16398">
        <w:rPr>
          <w:rFonts w:ascii="Cambria" w:hAnsi="Cambria"/>
        </w:rPr>
        <w:t>all 2017</w:t>
      </w:r>
      <w:r w:rsidR="004A15A8">
        <w:rPr>
          <w:rFonts w:ascii="Cambria" w:hAnsi="Cambria"/>
        </w:rPr>
        <w:t>, th</w:t>
      </w:r>
      <w:r w:rsidR="001D7FB0">
        <w:rPr>
          <w:rFonts w:ascii="Cambria" w:hAnsi="Cambria"/>
        </w:rPr>
        <w:t xml:space="preserve">ere </w:t>
      </w:r>
      <w:r w:rsidR="00FF6DB5">
        <w:rPr>
          <w:rFonts w:ascii="Cambria" w:hAnsi="Cambria"/>
        </w:rPr>
        <w:t>w</w:t>
      </w:r>
      <w:r w:rsidR="001D7FB0">
        <w:rPr>
          <w:rFonts w:ascii="Cambria" w:hAnsi="Cambria"/>
        </w:rPr>
        <w:t xml:space="preserve">as </w:t>
      </w:r>
      <w:r w:rsidR="00FF6DB5">
        <w:rPr>
          <w:rFonts w:ascii="Cambria" w:hAnsi="Cambria"/>
        </w:rPr>
        <w:t xml:space="preserve">a decline of </w:t>
      </w:r>
      <w:r w:rsidR="001D7FB0">
        <w:rPr>
          <w:rFonts w:ascii="Cambria" w:hAnsi="Cambria"/>
        </w:rPr>
        <w:t xml:space="preserve">200 FTE.  </w:t>
      </w:r>
    </w:p>
    <w:p w14:paraId="71DD6534" w14:textId="4680D7CD" w:rsidR="001D7FB0" w:rsidRDefault="001D7FB0" w:rsidP="004B3517">
      <w:pPr>
        <w:keepNext/>
        <w:ind w:firstLine="675"/>
        <w:outlineLvl w:val="8"/>
        <w:rPr>
          <w:rFonts w:ascii="Cambria" w:hAnsi="Cambria"/>
        </w:rPr>
      </w:pPr>
    </w:p>
    <w:p w14:paraId="25382FD5" w14:textId="090E105E" w:rsidR="006507AB" w:rsidRDefault="001D7FB0" w:rsidP="000E25EB">
      <w:pPr>
        <w:keepNext/>
        <w:ind w:firstLine="675"/>
        <w:outlineLvl w:val="8"/>
        <w:rPr>
          <w:rFonts w:ascii="Cambria" w:hAnsi="Cambria"/>
        </w:rPr>
      </w:pPr>
      <w:r>
        <w:rPr>
          <w:rFonts w:ascii="Cambria" w:hAnsi="Cambria"/>
        </w:rPr>
        <w:t xml:space="preserve">Mr. Murray </w:t>
      </w:r>
      <w:r w:rsidR="006C2EDE">
        <w:rPr>
          <w:rFonts w:ascii="Cambria" w:hAnsi="Cambria"/>
        </w:rPr>
        <w:t xml:space="preserve">said February data from the </w:t>
      </w:r>
      <w:r>
        <w:rPr>
          <w:rFonts w:ascii="Cambria" w:hAnsi="Cambria"/>
        </w:rPr>
        <w:t xml:space="preserve">Bureau of Labor Statistics </w:t>
      </w:r>
      <w:r w:rsidR="006C2EDE">
        <w:rPr>
          <w:rFonts w:ascii="Cambria" w:hAnsi="Cambria"/>
        </w:rPr>
        <w:t xml:space="preserve">shows a 2.7% </w:t>
      </w:r>
      <w:r>
        <w:rPr>
          <w:rFonts w:ascii="Cambria" w:hAnsi="Cambria"/>
        </w:rPr>
        <w:t xml:space="preserve">inflation </w:t>
      </w:r>
      <w:del w:id="94" w:author="Harris, Susan G. (sgh4c)" w:date="2017-05-02T10:29:00Z">
        <w:r w:rsidR="006C2EDE" w:rsidDel="001425D3">
          <w:rPr>
            <w:rFonts w:ascii="Cambria" w:hAnsi="Cambria"/>
          </w:rPr>
          <w:delText>rate which</w:delText>
        </w:r>
      </w:del>
      <w:ins w:id="95" w:author="Harris, Susan G. (sgh4c)" w:date="2017-05-02T10:29:00Z">
        <w:r w:rsidR="001425D3">
          <w:rPr>
            <w:rFonts w:ascii="Cambria" w:hAnsi="Cambria"/>
          </w:rPr>
          <w:t>rate, which</w:t>
        </w:r>
      </w:ins>
      <w:r w:rsidR="006C2EDE">
        <w:rPr>
          <w:rFonts w:ascii="Cambria" w:hAnsi="Cambria"/>
        </w:rPr>
        <w:t xml:space="preserve"> is above the </w:t>
      </w:r>
      <w:r w:rsidR="004A15A8">
        <w:rPr>
          <w:rFonts w:ascii="Cambria" w:hAnsi="Cambria"/>
        </w:rPr>
        <w:t xml:space="preserve">University’s </w:t>
      </w:r>
      <w:r>
        <w:rPr>
          <w:rFonts w:ascii="Cambria" w:hAnsi="Cambria"/>
        </w:rPr>
        <w:t>proposed</w:t>
      </w:r>
      <w:r w:rsidR="00AB20B2">
        <w:rPr>
          <w:rFonts w:ascii="Cambria" w:hAnsi="Cambria"/>
        </w:rPr>
        <w:t xml:space="preserve"> increases in</w:t>
      </w:r>
      <w:r>
        <w:rPr>
          <w:rFonts w:ascii="Cambria" w:hAnsi="Cambria"/>
        </w:rPr>
        <w:t xml:space="preserve"> </w:t>
      </w:r>
      <w:r w:rsidR="006C2EDE">
        <w:rPr>
          <w:rFonts w:ascii="Cambria" w:hAnsi="Cambria"/>
        </w:rPr>
        <w:t xml:space="preserve">tuition </w:t>
      </w:r>
      <w:r w:rsidR="00AB20B2">
        <w:rPr>
          <w:rFonts w:ascii="Cambria" w:hAnsi="Cambria"/>
        </w:rPr>
        <w:t>and</w:t>
      </w:r>
      <w:r>
        <w:rPr>
          <w:rFonts w:ascii="Cambria" w:hAnsi="Cambria"/>
        </w:rPr>
        <w:t xml:space="preserve"> the total cost of attendance</w:t>
      </w:r>
      <w:r w:rsidR="00AB20B2">
        <w:rPr>
          <w:rFonts w:ascii="Cambria" w:hAnsi="Cambria"/>
        </w:rPr>
        <w:t xml:space="preserve"> for in-state students</w:t>
      </w:r>
      <w:r>
        <w:rPr>
          <w:rFonts w:ascii="Cambria" w:hAnsi="Cambria"/>
        </w:rPr>
        <w:t xml:space="preserve">.  </w:t>
      </w:r>
      <w:r w:rsidR="006C2EDE">
        <w:rPr>
          <w:rFonts w:ascii="Cambria" w:hAnsi="Cambria"/>
        </w:rPr>
        <w:t xml:space="preserve">He reviewed actions </w:t>
      </w:r>
      <w:r w:rsidR="004A15A8">
        <w:rPr>
          <w:rFonts w:ascii="Cambria" w:hAnsi="Cambria"/>
        </w:rPr>
        <w:t xml:space="preserve">taken by </w:t>
      </w:r>
      <w:r w:rsidR="006C2EDE">
        <w:rPr>
          <w:rFonts w:ascii="Cambria" w:hAnsi="Cambria"/>
        </w:rPr>
        <w:t>the Board to address affordability</w:t>
      </w:r>
      <w:ins w:id="96" w:author="Harris, Susan G. (sgh4c)" w:date="2017-05-02T10:30:00Z">
        <w:r w:rsidR="001425D3">
          <w:rPr>
            <w:rFonts w:ascii="Cambria" w:hAnsi="Cambria"/>
          </w:rPr>
          <w:t>, including</w:t>
        </w:r>
      </w:ins>
      <w:del w:id="97" w:author="Harris, Susan G. (sgh4c)" w:date="2017-05-02T10:31:00Z">
        <w:r w:rsidR="006C2EDE" w:rsidDel="001425D3">
          <w:rPr>
            <w:rFonts w:ascii="Cambria" w:hAnsi="Cambria"/>
          </w:rPr>
          <w:delText>.  These include</w:delText>
        </w:r>
      </w:del>
      <w:r w:rsidR="006C2EDE">
        <w:rPr>
          <w:rFonts w:ascii="Cambria" w:hAnsi="Cambria"/>
        </w:rPr>
        <w:t xml:space="preserve"> </w:t>
      </w:r>
      <w:r w:rsidR="000E25EB">
        <w:rPr>
          <w:rFonts w:ascii="Cambria" w:hAnsi="Cambria"/>
        </w:rPr>
        <w:t>the Cornerstone Grants program</w:t>
      </w:r>
      <w:r w:rsidR="006C2EDE">
        <w:rPr>
          <w:rFonts w:ascii="Cambria" w:hAnsi="Cambria"/>
        </w:rPr>
        <w:t xml:space="preserve"> and the </w:t>
      </w:r>
      <w:r w:rsidR="000E25EB">
        <w:rPr>
          <w:rFonts w:ascii="Cambria" w:hAnsi="Cambria"/>
        </w:rPr>
        <w:t>Bicentennial Scholars Fund</w:t>
      </w:r>
      <w:r w:rsidR="006C2EDE">
        <w:rPr>
          <w:rFonts w:ascii="Cambria" w:hAnsi="Cambria"/>
        </w:rPr>
        <w:t xml:space="preserve">.  He </w:t>
      </w:r>
      <w:r w:rsidR="00AB20B2">
        <w:rPr>
          <w:rFonts w:ascii="Cambria" w:hAnsi="Cambria"/>
        </w:rPr>
        <w:t xml:space="preserve">also </w:t>
      </w:r>
      <w:r w:rsidR="006C2EDE">
        <w:rPr>
          <w:rFonts w:ascii="Cambria" w:hAnsi="Cambria"/>
        </w:rPr>
        <w:t>noted the University</w:t>
      </w:r>
      <w:r w:rsidR="00AB20B2">
        <w:rPr>
          <w:rFonts w:ascii="Cambria" w:hAnsi="Cambria"/>
        </w:rPr>
        <w:t>’s</w:t>
      </w:r>
      <w:r w:rsidR="006C2EDE">
        <w:rPr>
          <w:rFonts w:ascii="Cambria" w:hAnsi="Cambria"/>
        </w:rPr>
        <w:t xml:space="preserve"> </w:t>
      </w:r>
      <w:r w:rsidR="004A15A8">
        <w:rPr>
          <w:rFonts w:ascii="Cambria" w:hAnsi="Cambria"/>
        </w:rPr>
        <w:t xml:space="preserve">decision to add </w:t>
      </w:r>
      <w:r w:rsidR="000E25EB">
        <w:rPr>
          <w:rFonts w:ascii="Cambria" w:hAnsi="Cambria"/>
        </w:rPr>
        <w:t xml:space="preserve">100 </w:t>
      </w:r>
      <w:del w:id="98" w:author="Harris, Susan G. (sgh4c)" w:date="2017-05-02T10:31:00Z">
        <w:r w:rsidR="000E25EB" w:rsidDel="001425D3">
          <w:rPr>
            <w:rFonts w:ascii="Cambria" w:hAnsi="Cambria"/>
          </w:rPr>
          <w:delText xml:space="preserve">new </w:delText>
        </w:r>
      </w:del>
      <w:ins w:id="99" w:author="Harris, Susan G. (sgh4c)" w:date="2017-05-02T10:31:00Z">
        <w:r w:rsidR="001425D3">
          <w:rPr>
            <w:rFonts w:ascii="Cambria" w:hAnsi="Cambria"/>
          </w:rPr>
          <w:t xml:space="preserve">additional </w:t>
        </w:r>
      </w:ins>
      <w:r w:rsidR="000E25EB">
        <w:rPr>
          <w:rFonts w:ascii="Cambria" w:hAnsi="Cambria"/>
        </w:rPr>
        <w:t xml:space="preserve">in-state students.  </w:t>
      </w:r>
    </w:p>
    <w:p w14:paraId="06EFFB79" w14:textId="77777777" w:rsidR="000E25EB" w:rsidRDefault="000E25EB" w:rsidP="000E25EB">
      <w:pPr>
        <w:keepNext/>
        <w:ind w:firstLine="675"/>
        <w:outlineLvl w:val="8"/>
        <w:rPr>
          <w:rFonts w:asciiTheme="majorHAnsi" w:hAnsiTheme="majorHAnsi" w:cs="Courier New"/>
        </w:rPr>
      </w:pPr>
    </w:p>
    <w:p w14:paraId="6A4566DE" w14:textId="17FC7BE7" w:rsidR="006507AB" w:rsidRPr="000D3DE9" w:rsidRDefault="00C15590" w:rsidP="000D3D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  <w:t>On motion duly made and seconded, the members of the Board who were present and those participating by telephone approved</w:t>
      </w:r>
      <w:r w:rsidR="00F87F77">
        <w:rPr>
          <w:rFonts w:asciiTheme="majorHAnsi" w:hAnsiTheme="majorHAnsi" w:cs="Courier New"/>
        </w:rPr>
        <w:t xml:space="preserve"> the following resolution</w:t>
      </w:r>
      <w:r w:rsidR="00D412EB">
        <w:rPr>
          <w:rFonts w:asciiTheme="majorHAnsi" w:hAnsiTheme="majorHAnsi" w:cs="Courier New"/>
        </w:rPr>
        <w:t>s</w:t>
      </w:r>
      <w:r w:rsidR="00F87F77">
        <w:rPr>
          <w:rFonts w:asciiTheme="majorHAnsi" w:hAnsiTheme="majorHAnsi" w:cs="Courier New"/>
        </w:rPr>
        <w:t xml:space="preserve"> </w:t>
      </w:r>
      <w:r w:rsidR="00CE0690">
        <w:rPr>
          <w:rFonts w:asciiTheme="majorHAnsi" w:hAnsiTheme="majorHAnsi" w:cs="Courier New"/>
        </w:rPr>
        <w:t>unanimously by</w:t>
      </w:r>
      <w:r>
        <w:rPr>
          <w:rFonts w:asciiTheme="majorHAnsi" w:hAnsiTheme="majorHAnsi" w:cs="Courier New"/>
        </w:rPr>
        <w:t xml:space="preserve"> </w:t>
      </w:r>
      <w:r w:rsidR="00AB20B2">
        <w:rPr>
          <w:rFonts w:asciiTheme="majorHAnsi" w:hAnsiTheme="majorHAnsi" w:cs="Courier New"/>
        </w:rPr>
        <w:t xml:space="preserve">a </w:t>
      </w:r>
      <w:r>
        <w:rPr>
          <w:rFonts w:asciiTheme="majorHAnsi" w:hAnsiTheme="majorHAnsi" w:cs="Courier New"/>
        </w:rPr>
        <w:t>roll call vote.</w:t>
      </w:r>
      <w:r w:rsidR="006507AB">
        <w:rPr>
          <w:rFonts w:asciiTheme="majorHAnsi" w:hAnsiTheme="majorHAnsi" w:cs="Courier New"/>
        </w:rPr>
        <w:tab/>
      </w:r>
      <w:ins w:id="100" w:author="Harris, Susan G. (sgh4c)" w:date="2017-05-02T10:32:00Z">
        <w:r w:rsidR="001425D3">
          <w:rPr>
            <w:rFonts w:asciiTheme="majorHAnsi" w:hAnsiTheme="majorHAnsi" w:cs="Courier New"/>
          </w:rPr>
          <w:t xml:space="preserve">Voting in the affirmative were Mr. Goodwin, Mr. Conner, Mr. Bowles, Mr. Clement, Ms. Cranwell, Mr. DePasquale, Mr. Fay, Mr. Genovese, Mr. Griffin, Dr. Lateef, Mr. Macfarlane, Mr. Murray, </w:t>
        </w:r>
      </w:ins>
      <w:ins w:id="101" w:author="Harris, Susan G. (sgh4c)" w:date="2017-05-02T10:33:00Z">
        <w:r w:rsidR="001425D3">
          <w:rPr>
            <w:rFonts w:asciiTheme="majorHAnsi" w:hAnsiTheme="majorHAnsi" w:cs="Courier New"/>
          </w:rPr>
          <w:t xml:space="preserve">and </w:t>
        </w:r>
      </w:ins>
      <w:ins w:id="102" w:author="Harris, Susan G. (sgh4c)" w:date="2017-05-02T10:32:00Z">
        <w:r w:rsidR="001425D3">
          <w:rPr>
            <w:rFonts w:asciiTheme="majorHAnsi" w:hAnsiTheme="majorHAnsi" w:cs="Courier New"/>
          </w:rPr>
          <w:t>Mr. Walker</w:t>
        </w:r>
      </w:ins>
      <w:ins w:id="103" w:author="Harris, Susan G. (sgh4c)" w:date="2017-05-02T10:33:00Z">
        <w:r w:rsidR="001425D3">
          <w:rPr>
            <w:rFonts w:asciiTheme="majorHAnsi" w:hAnsiTheme="majorHAnsi" w:cs="Courier New"/>
          </w:rPr>
          <w:t>.</w:t>
        </w:r>
      </w:ins>
      <w:bookmarkStart w:id="104" w:name="_GoBack"/>
      <w:bookmarkEnd w:id="104"/>
    </w:p>
    <w:p w14:paraId="4A5D8E2E" w14:textId="20A77B1F" w:rsidR="00C97027" w:rsidRDefault="00C97027" w:rsidP="000D3DE9">
      <w:pPr>
        <w:rPr>
          <w:rFonts w:asciiTheme="majorHAnsi" w:hAnsiTheme="majorHAnsi" w:cs="Courier New"/>
          <w:b/>
          <w:u w:val="single"/>
        </w:rPr>
      </w:pPr>
      <w:r w:rsidRPr="00B507B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2B12FA" wp14:editId="1383DBF0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6479540" cy="44729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0EB09" w14:textId="77777777" w:rsidR="00C97027" w:rsidRDefault="00C97027" w:rsidP="000D3DE9">
      <w:pPr>
        <w:rPr>
          <w:rFonts w:asciiTheme="majorHAnsi" w:hAnsiTheme="majorHAnsi" w:cs="Courier New"/>
          <w:b/>
          <w:u w:val="single"/>
        </w:rPr>
      </w:pPr>
    </w:p>
    <w:p w14:paraId="3B4DA8C7" w14:textId="699E77C9" w:rsidR="00CD7618" w:rsidRDefault="00C97027" w:rsidP="00D412EB">
      <w:pPr>
        <w:rPr>
          <w:rFonts w:asciiTheme="majorHAnsi" w:hAnsiTheme="majorHAnsi" w:cs="Courier New"/>
        </w:rPr>
      </w:pPr>
      <w:r w:rsidRPr="004A26DE">
        <w:rPr>
          <w:noProof/>
        </w:rPr>
        <w:drawing>
          <wp:anchor distT="0" distB="0" distL="114300" distR="114300" simplePos="0" relativeHeight="251661312" behindDoc="0" locked="0" layoutInCell="1" allowOverlap="1" wp14:anchorId="7F663E7F" wp14:editId="10787E3C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6469380" cy="3099435"/>
            <wp:effectExtent l="0" t="0" r="762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31E95" w14:textId="5760AAA6" w:rsidR="00C97027" w:rsidRDefault="00C97027" w:rsidP="00D412EB">
      <w:pPr>
        <w:rPr>
          <w:rFonts w:asciiTheme="majorHAnsi" w:hAnsiTheme="majorHAnsi" w:cs="Courier New"/>
        </w:rPr>
      </w:pPr>
    </w:p>
    <w:p w14:paraId="082A3995" w14:textId="24E21D28" w:rsidR="00CD3046" w:rsidRPr="00AE2943" w:rsidRDefault="00CD7618" w:rsidP="00CD7618">
      <w:pPr>
        <w:keepNext/>
        <w:jc w:val="center"/>
        <w:outlineLvl w:val="8"/>
        <w:rPr>
          <w:rFonts w:asciiTheme="majorHAnsi" w:hAnsiTheme="majorHAnsi"/>
        </w:rPr>
      </w:pPr>
      <w:r>
        <w:rPr>
          <w:rFonts w:asciiTheme="majorHAnsi" w:hAnsiTheme="majorHAnsi"/>
        </w:rPr>
        <w:t>_ _ _ _ _ _ _ _ _ _</w:t>
      </w:r>
    </w:p>
    <w:p w14:paraId="574EC8B9" w14:textId="04774C5C" w:rsidR="00886B16" w:rsidRPr="00AE2943" w:rsidRDefault="00886B16" w:rsidP="00CD3046">
      <w:pPr>
        <w:pStyle w:val="BodyText"/>
        <w:ind w:firstLine="720"/>
        <w:jc w:val="left"/>
        <w:rPr>
          <w:rFonts w:asciiTheme="majorHAnsi" w:hAnsiTheme="majorHAnsi"/>
          <w:b w:val="0"/>
          <w:szCs w:val="24"/>
          <w:lang w:val="en-US"/>
        </w:rPr>
      </w:pPr>
    </w:p>
    <w:p w14:paraId="490DF0B5" w14:textId="77BC6B1B" w:rsidR="00701BCC" w:rsidRPr="00AE2943" w:rsidRDefault="00121B29" w:rsidP="00701BCC">
      <w:pPr>
        <w:pStyle w:val="BodyText"/>
        <w:ind w:left="720"/>
        <w:jc w:val="left"/>
        <w:rPr>
          <w:rFonts w:asciiTheme="majorHAnsi" w:hAnsiTheme="majorHAnsi"/>
          <w:b w:val="0"/>
          <w:szCs w:val="24"/>
          <w:lang w:val="en-US"/>
        </w:rPr>
      </w:pPr>
      <w:r>
        <w:rPr>
          <w:rFonts w:asciiTheme="majorHAnsi" w:hAnsiTheme="majorHAnsi"/>
          <w:b w:val="0"/>
          <w:szCs w:val="24"/>
          <w:lang w:val="en-US"/>
        </w:rPr>
        <w:t>T</w:t>
      </w:r>
      <w:r w:rsidR="00701BCC" w:rsidRPr="00AE2943">
        <w:rPr>
          <w:rFonts w:asciiTheme="majorHAnsi" w:hAnsiTheme="majorHAnsi"/>
          <w:b w:val="0"/>
          <w:szCs w:val="24"/>
          <w:lang w:val="en-US"/>
        </w:rPr>
        <w:t xml:space="preserve">he Rector adjourned the meeting at </w:t>
      </w:r>
      <w:r>
        <w:rPr>
          <w:rFonts w:asciiTheme="majorHAnsi" w:hAnsiTheme="majorHAnsi"/>
          <w:b w:val="0"/>
          <w:szCs w:val="24"/>
          <w:lang w:val="en-US"/>
        </w:rPr>
        <w:t>3</w:t>
      </w:r>
      <w:r w:rsidR="00701BCC" w:rsidRPr="00AE2943">
        <w:rPr>
          <w:rFonts w:asciiTheme="majorHAnsi" w:hAnsiTheme="majorHAnsi"/>
          <w:b w:val="0"/>
          <w:szCs w:val="24"/>
          <w:lang w:val="en-US"/>
        </w:rPr>
        <w:t>:</w:t>
      </w:r>
      <w:r>
        <w:rPr>
          <w:rFonts w:asciiTheme="majorHAnsi" w:hAnsiTheme="majorHAnsi"/>
          <w:b w:val="0"/>
          <w:szCs w:val="24"/>
          <w:lang w:val="en-US"/>
        </w:rPr>
        <w:t>5</w:t>
      </w:r>
      <w:r w:rsidR="00B319BB">
        <w:rPr>
          <w:rFonts w:asciiTheme="majorHAnsi" w:hAnsiTheme="majorHAnsi"/>
          <w:b w:val="0"/>
          <w:szCs w:val="24"/>
          <w:lang w:val="en-US"/>
        </w:rPr>
        <w:t>0</w:t>
      </w:r>
      <w:r w:rsidR="00701BCC" w:rsidRPr="00AE2943">
        <w:rPr>
          <w:rFonts w:asciiTheme="majorHAnsi" w:hAnsiTheme="majorHAnsi"/>
          <w:b w:val="0"/>
          <w:szCs w:val="24"/>
          <w:lang w:val="en-US"/>
        </w:rPr>
        <w:t xml:space="preserve"> p.m.</w:t>
      </w:r>
    </w:p>
    <w:p w14:paraId="1B33FB40" w14:textId="32AE7B02" w:rsidR="00835697" w:rsidRPr="00AE2943" w:rsidRDefault="00835697" w:rsidP="009F31E3">
      <w:pPr>
        <w:autoSpaceDE w:val="0"/>
        <w:autoSpaceDN w:val="0"/>
        <w:adjustRightInd w:val="0"/>
        <w:rPr>
          <w:rFonts w:asciiTheme="majorHAnsi" w:hAnsiTheme="majorHAnsi" w:cs="Courier New"/>
          <w:bCs/>
        </w:rPr>
      </w:pP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</w:p>
    <w:p w14:paraId="343A880A" w14:textId="77777777" w:rsidR="00835697" w:rsidRPr="00AE2943" w:rsidRDefault="00835697" w:rsidP="009F31E3">
      <w:pPr>
        <w:autoSpaceDE w:val="0"/>
        <w:autoSpaceDN w:val="0"/>
        <w:adjustRightInd w:val="0"/>
        <w:rPr>
          <w:rFonts w:asciiTheme="majorHAnsi" w:hAnsiTheme="majorHAnsi" w:cs="Courier New"/>
          <w:bCs/>
        </w:rPr>
      </w:pP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  <w:t>Respectfully submitted,</w:t>
      </w:r>
    </w:p>
    <w:p w14:paraId="4481AD8A" w14:textId="77777777" w:rsidR="00835697" w:rsidRPr="00AE2943" w:rsidRDefault="00835697" w:rsidP="009F31E3">
      <w:pPr>
        <w:autoSpaceDE w:val="0"/>
        <w:autoSpaceDN w:val="0"/>
        <w:adjustRightInd w:val="0"/>
        <w:rPr>
          <w:rFonts w:asciiTheme="majorHAnsi" w:hAnsiTheme="majorHAnsi" w:cs="Courier New"/>
          <w:noProof/>
        </w:rPr>
      </w:pP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="00D14E48" w:rsidRPr="00AE2943">
        <w:rPr>
          <w:rFonts w:asciiTheme="majorHAnsi" w:hAnsiTheme="majorHAnsi" w:cs="Courier New"/>
          <w:noProof/>
        </w:rPr>
        <w:drawing>
          <wp:inline distT="0" distB="0" distL="0" distR="0" wp14:anchorId="73DF8C7E" wp14:editId="621DA9F8">
            <wp:extent cx="2340671" cy="451067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's Signa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71" cy="4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7308" w14:textId="77777777" w:rsidR="00835697" w:rsidRPr="00AE2943" w:rsidRDefault="00835697" w:rsidP="009F31E3">
      <w:pPr>
        <w:autoSpaceDE w:val="0"/>
        <w:autoSpaceDN w:val="0"/>
        <w:adjustRightInd w:val="0"/>
        <w:rPr>
          <w:rFonts w:asciiTheme="majorHAnsi" w:hAnsiTheme="majorHAnsi" w:cs="Courier New"/>
          <w:bCs/>
        </w:rPr>
      </w:pP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  <w:t>Susan G. Harris</w:t>
      </w:r>
    </w:p>
    <w:p w14:paraId="0CA8C2F7" w14:textId="77777777" w:rsidR="00835697" w:rsidRPr="00AE2943" w:rsidRDefault="00835697" w:rsidP="009F31E3">
      <w:pPr>
        <w:autoSpaceDE w:val="0"/>
        <w:autoSpaceDN w:val="0"/>
        <w:adjustRightInd w:val="0"/>
        <w:rPr>
          <w:rFonts w:asciiTheme="majorHAnsi" w:hAnsiTheme="majorHAnsi" w:cs="Courier New"/>
          <w:bCs/>
        </w:rPr>
      </w:pP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</w:r>
      <w:r w:rsidRPr="00AE2943">
        <w:rPr>
          <w:rFonts w:asciiTheme="majorHAnsi" w:hAnsiTheme="majorHAnsi" w:cs="Courier New"/>
          <w:bCs/>
        </w:rPr>
        <w:tab/>
        <w:t>Secretary</w:t>
      </w:r>
    </w:p>
    <w:p w14:paraId="414C3507" w14:textId="77777777" w:rsidR="00372F00" w:rsidRPr="00AE2943" w:rsidRDefault="00372F00" w:rsidP="009F31E3">
      <w:pPr>
        <w:autoSpaceDE w:val="0"/>
        <w:autoSpaceDN w:val="0"/>
        <w:adjustRightInd w:val="0"/>
        <w:rPr>
          <w:rFonts w:asciiTheme="majorHAnsi" w:hAnsiTheme="majorHAnsi" w:cs="Courier New"/>
          <w:bCs/>
        </w:rPr>
      </w:pPr>
    </w:p>
    <w:p w14:paraId="128D68EA" w14:textId="03C1E6C8" w:rsidR="00835697" w:rsidRPr="00AE2943" w:rsidRDefault="00835697" w:rsidP="009F31E3">
      <w:pPr>
        <w:autoSpaceDE w:val="0"/>
        <w:autoSpaceDN w:val="0"/>
        <w:adjustRightInd w:val="0"/>
        <w:rPr>
          <w:rFonts w:asciiTheme="majorHAnsi" w:hAnsiTheme="majorHAnsi" w:cs="Courier New"/>
          <w:bCs/>
        </w:rPr>
      </w:pPr>
      <w:r w:rsidRPr="00AE2943">
        <w:rPr>
          <w:rFonts w:asciiTheme="majorHAnsi" w:hAnsiTheme="majorHAnsi" w:cs="Courier New"/>
          <w:bCs/>
        </w:rPr>
        <w:t>SGH</w:t>
      </w:r>
      <w:proofErr w:type="gramStart"/>
      <w:r w:rsidR="00A33EF4">
        <w:rPr>
          <w:rFonts w:asciiTheme="majorHAnsi" w:hAnsiTheme="majorHAnsi" w:cs="Courier New"/>
          <w:bCs/>
        </w:rPr>
        <w:t>:</w:t>
      </w:r>
      <w:r w:rsidR="00D412EB">
        <w:rPr>
          <w:rFonts w:asciiTheme="majorHAnsi" w:hAnsiTheme="majorHAnsi" w:cs="Courier New"/>
          <w:bCs/>
        </w:rPr>
        <w:t>wtl</w:t>
      </w:r>
      <w:proofErr w:type="gramEnd"/>
    </w:p>
    <w:p w14:paraId="55FE93FA" w14:textId="77777777" w:rsidR="00835697" w:rsidRPr="00AE2943" w:rsidRDefault="00835697" w:rsidP="009F31E3">
      <w:pPr>
        <w:autoSpaceDE w:val="0"/>
        <w:autoSpaceDN w:val="0"/>
        <w:adjustRightInd w:val="0"/>
        <w:rPr>
          <w:rFonts w:asciiTheme="majorHAnsi" w:hAnsiTheme="majorHAnsi" w:cs="Courier New"/>
          <w:bCs/>
        </w:rPr>
      </w:pPr>
      <w:r w:rsidRPr="00AE2943">
        <w:rPr>
          <w:rFonts w:asciiTheme="majorHAnsi" w:hAnsiTheme="majorHAnsi" w:cs="Courier New"/>
          <w:bCs/>
        </w:rPr>
        <w:t xml:space="preserve">These minutes </w:t>
      </w:r>
      <w:proofErr w:type="gramStart"/>
      <w:r w:rsidRPr="00AE2943">
        <w:rPr>
          <w:rFonts w:asciiTheme="majorHAnsi" w:hAnsiTheme="majorHAnsi" w:cs="Courier New"/>
          <w:bCs/>
        </w:rPr>
        <w:t>have been posted</w:t>
      </w:r>
      <w:proofErr w:type="gramEnd"/>
      <w:r w:rsidRPr="00AE2943">
        <w:rPr>
          <w:rFonts w:asciiTheme="majorHAnsi" w:hAnsiTheme="majorHAnsi" w:cs="Courier New"/>
          <w:bCs/>
        </w:rPr>
        <w:t xml:space="preserve"> to the University of Virginia’s Board of Visitors website.</w:t>
      </w:r>
    </w:p>
    <w:p w14:paraId="797BA284" w14:textId="416D8DB5" w:rsidR="008836E2" w:rsidRDefault="001425D3" w:rsidP="00B75E9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hyperlink r:id="rId12" w:history="1">
        <w:r w:rsidR="00835697" w:rsidRPr="00AE2943">
          <w:rPr>
            <w:rStyle w:val="Hyperlink"/>
            <w:rFonts w:asciiTheme="majorHAnsi" w:hAnsiTheme="majorHAnsi" w:cs="Courier New"/>
            <w:bCs/>
          </w:rPr>
          <w:t>http://www.virginia.edu/bov/publicminutes.html</w:t>
        </w:r>
      </w:hyperlink>
    </w:p>
    <w:sectPr w:rsidR="008836E2" w:rsidSect="004B3517">
      <w:footerReference w:type="default" r:id="rId13"/>
      <w:footerReference w:type="first" r:id="rId14"/>
      <w:pgSz w:w="12240" w:h="15840"/>
      <w:pgMar w:top="1440" w:right="1440" w:bottom="1350" w:left="1530" w:header="720" w:footer="435" w:gutter="0"/>
      <w:pgNumType w:start="103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16FE3" w14:textId="77777777" w:rsidR="004A1D98" w:rsidRDefault="004A1D98" w:rsidP="002049A0">
      <w:r>
        <w:separator/>
      </w:r>
    </w:p>
  </w:endnote>
  <w:endnote w:type="continuationSeparator" w:id="0">
    <w:p w14:paraId="48709398" w14:textId="77777777" w:rsidR="004A1D98" w:rsidRDefault="004A1D98" w:rsidP="0020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tempel Garamon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439425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</w:rPr>
    </w:sdtEndPr>
    <w:sdtContent>
      <w:p w14:paraId="42A21BB5" w14:textId="70D089E8" w:rsidR="00F54FEF" w:rsidRPr="00A33EF4" w:rsidRDefault="00F54FEF" w:rsidP="00F54FEF">
        <w:pPr>
          <w:pStyle w:val="Footer"/>
          <w:jc w:val="center"/>
          <w:rPr>
            <w:rFonts w:asciiTheme="majorHAnsi" w:hAnsiTheme="majorHAnsi"/>
          </w:rPr>
        </w:pPr>
        <w:r w:rsidRPr="00A33EF4">
          <w:rPr>
            <w:rFonts w:asciiTheme="majorHAnsi" w:hAnsiTheme="majorHAnsi"/>
          </w:rPr>
          <w:fldChar w:fldCharType="begin"/>
        </w:r>
        <w:r w:rsidRPr="00A33EF4">
          <w:rPr>
            <w:rFonts w:asciiTheme="majorHAnsi" w:hAnsiTheme="majorHAnsi"/>
          </w:rPr>
          <w:instrText xml:space="preserve"> PAGE   \* MERGEFORMAT </w:instrText>
        </w:r>
        <w:r w:rsidRPr="00A33EF4">
          <w:rPr>
            <w:rFonts w:asciiTheme="majorHAnsi" w:hAnsiTheme="majorHAnsi"/>
          </w:rPr>
          <w:fldChar w:fldCharType="separate"/>
        </w:r>
        <w:r w:rsidR="001425D3">
          <w:rPr>
            <w:rFonts w:asciiTheme="majorHAnsi" w:hAnsiTheme="majorHAnsi"/>
            <w:noProof/>
          </w:rPr>
          <w:t>10356</w:t>
        </w:r>
        <w:r w:rsidRPr="00A33EF4">
          <w:rPr>
            <w:rFonts w:asciiTheme="majorHAnsi" w:hAnsiTheme="majorHAnsi"/>
            <w:noProof/>
          </w:rPr>
          <w:fldChar w:fldCharType="end"/>
        </w:r>
      </w:p>
    </w:sdtContent>
  </w:sdt>
  <w:p w14:paraId="05EEB7F9" w14:textId="77777777" w:rsidR="00F54FEF" w:rsidRDefault="00F54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75757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</w:rPr>
    </w:sdtEndPr>
    <w:sdtContent>
      <w:p w14:paraId="518E5931" w14:textId="2043105A" w:rsidR="00A33EF4" w:rsidRPr="00A33EF4" w:rsidRDefault="00A33EF4">
        <w:pPr>
          <w:pStyle w:val="Footer"/>
          <w:jc w:val="center"/>
          <w:rPr>
            <w:rFonts w:asciiTheme="majorHAnsi" w:hAnsiTheme="majorHAnsi"/>
          </w:rPr>
        </w:pPr>
        <w:r w:rsidRPr="00A33EF4">
          <w:rPr>
            <w:rFonts w:asciiTheme="majorHAnsi" w:hAnsiTheme="majorHAnsi"/>
          </w:rPr>
          <w:fldChar w:fldCharType="begin"/>
        </w:r>
        <w:r w:rsidRPr="00A33EF4">
          <w:rPr>
            <w:rFonts w:asciiTheme="majorHAnsi" w:hAnsiTheme="majorHAnsi"/>
          </w:rPr>
          <w:instrText xml:space="preserve"> PAGE   \* MERGEFORMAT </w:instrText>
        </w:r>
        <w:r w:rsidRPr="00A33EF4">
          <w:rPr>
            <w:rFonts w:asciiTheme="majorHAnsi" w:hAnsiTheme="majorHAnsi"/>
          </w:rPr>
          <w:fldChar w:fldCharType="separate"/>
        </w:r>
        <w:r w:rsidR="00B6771A">
          <w:rPr>
            <w:rFonts w:asciiTheme="majorHAnsi" w:hAnsiTheme="majorHAnsi"/>
            <w:noProof/>
          </w:rPr>
          <w:t>10352</w:t>
        </w:r>
        <w:r w:rsidRPr="00A33EF4">
          <w:rPr>
            <w:rFonts w:asciiTheme="majorHAnsi" w:hAnsiTheme="majorHAnsi"/>
            <w:noProof/>
          </w:rPr>
          <w:fldChar w:fldCharType="end"/>
        </w:r>
      </w:p>
    </w:sdtContent>
  </w:sdt>
  <w:p w14:paraId="7FA5046B" w14:textId="77777777" w:rsidR="00A33EF4" w:rsidRDefault="00A33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9B64F" w14:textId="77777777" w:rsidR="004A1D98" w:rsidRDefault="004A1D98" w:rsidP="002049A0">
      <w:r>
        <w:separator/>
      </w:r>
    </w:p>
  </w:footnote>
  <w:footnote w:type="continuationSeparator" w:id="0">
    <w:p w14:paraId="2AB15A00" w14:textId="77777777" w:rsidR="004A1D98" w:rsidRDefault="004A1D98" w:rsidP="00204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83CB69"/>
    <w:multiLevelType w:val="hybridMultilevel"/>
    <w:tmpl w:val="561B9DF9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251BFA"/>
    <w:multiLevelType w:val="hybridMultilevel"/>
    <w:tmpl w:val="83B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44A"/>
    <w:multiLevelType w:val="hybridMultilevel"/>
    <w:tmpl w:val="0412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44C10"/>
    <w:multiLevelType w:val="hybridMultilevel"/>
    <w:tmpl w:val="DC70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154F"/>
    <w:multiLevelType w:val="hybridMultilevel"/>
    <w:tmpl w:val="70B0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95463"/>
    <w:multiLevelType w:val="hybridMultilevel"/>
    <w:tmpl w:val="5658C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30F49"/>
    <w:multiLevelType w:val="hybridMultilevel"/>
    <w:tmpl w:val="31E6B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1973AD"/>
    <w:multiLevelType w:val="hybridMultilevel"/>
    <w:tmpl w:val="0828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D3BEC"/>
    <w:multiLevelType w:val="hybridMultilevel"/>
    <w:tmpl w:val="F55439A8"/>
    <w:lvl w:ilvl="0" w:tplc="B4186F28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12C59"/>
    <w:multiLevelType w:val="hybridMultilevel"/>
    <w:tmpl w:val="3AC6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C3989"/>
    <w:multiLevelType w:val="hybridMultilevel"/>
    <w:tmpl w:val="6354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04F24"/>
    <w:multiLevelType w:val="hybridMultilevel"/>
    <w:tmpl w:val="0910E71C"/>
    <w:lvl w:ilvl="0" w:tplc="7E66A94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15480D"/>
    <w:multiLevelType w:val="hybridMultilevel"/>
    <w:tmpl w:val="DBAC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E756A"/>
    <w:multiLevelType w:val="hybridMultilevel"/>
    <w:tmpl w:val="6CAC8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886D1D"/>
    <w:multiLevelType w:val="hybridMultilevel"/>
    <w:tmpl w:val="3C52A482"/>
    <w:lvl w:ilvl="0" w:tplc="A058C952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C74CF7"/>
    <w:multiLevelType w:val="hybridMultilevel"/>
    <w:tmpl w:val="8DE4E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6501B"/>
    <w:multiLevelType w:val="hybridMultilevel"/>
    <w:tmpl w:val="F25E9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BF6066"/>
    <w:multiLevelType w:val="hybridMultilevel"/>
    <w:tmpl w:val="74B26128"/>
    <w:lvl w:ilvl="0" w:tplc="FBA0D5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DD69D5"/>
    <w:multiLevelType w:val="hybridMultilevel"/>
    <w:tmpl w:val="9AA8BC78"/>
    <w:lvl w:ilvl="0" w:tplc="7B04A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D86A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6F0F2">
      <w:start w:val="56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4C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1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007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AA4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C8D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43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C0133"/>
    <w:multiLevelType w:val="hybridMultilevel"/>
    <w:tmpl w:val="5024E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0F5683"/>
    <w:multiLevelType w:val="hybridMultilevel"/>
    <w:tmpl w:val="2F6EE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136211"/>
    <w:multiLevelType w:val="hybridMultilevel"/>
    <w:tmpl w:val="FBF0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91E89"/>
    <w:multiLevelType w:val="hybridMultilevel"/>
    <w:tmpl w:val="2750A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813715"/>
    <w:multiLevelType w:val="multilevel"/>
    <w:tmpl w:val="D3B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AF59B1"/>
    <w:multiLevelType w:val="hybridMultilevel"/>
    <w:tmpl w:val="6924E42C"/>
    <w:lvl w:ilvl="0" w:tplc="428C5A2A"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564476"/>
    <w:multiLevelType w:val="hybridMultilevel"/>
    <w:tmpl w:val="3C52A482"/>
    <w:lvl w:ilvl="0" w:tplc="A058C952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0704E3"/>
    <w:multiLevelType w:val="hybridMultilevel"/>
    <w:tmpl w:val="539E2E88"/>
    <w:lvl w:ilvl="0" w:tplc="9BCC83FE">
      <w:start w:val="2"/>
      <w:numFmt w:val="upperLetter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913A79"/>
    <w:multiLevelType w:val="hybridMultilevel"/>
    <w:tmpl w:val="EDBC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23F17"/>
    <w:multiLevelType w:val="hybridMultilevel"/>
    <w:tmpl w:val="1E74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AC0D86"/>
    <w:multiLevelType w:val="hybridMultilevel"/>
    <w:tmpl w:val="B8541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9F704D"/>
    <w:multiLevelType w:val="hybridMultilevel"/>
    <w:tmpl w:val="EEC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B68F3"/>
    <w:multiLevelType w:val="hybridMultilevel"/>
    <w:tmpl w:val="019A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D38E9"/>
    <w:multiLevelType w:val="hybridMultilevel"/>
    <w:tmpl w:val="5E9AD3DC"/>
    <w:lvl w:ilvl="0" w:tplc="E6CE2B4C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0CF4DF2"/>
    <w:multiLevelType w:val="hybridMultilevel"/>
    <w:tmpl w:val="0FA2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B7D"/>
    <w:multiLevelType w:val="hybridMultilevel"/>
    <w:tmpl w:val="8602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F7521"/>
    <w:multiLevelType w:val="hybridMultilevel"/>
    <w:tmpl w:val="92A0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386C4D"/>
    <w:multiLevelType w:val="hybridMultilevel"/>
    <w:tmpl w:val="919A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61275"/>
    <w:multiLevelType w:val="hybridMultilevel"/>
    <w:tmpl w:val="7C18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0F53CA"/>
    <w:multiLevelType w:val="hybridMultilevel"/>
    <w:tmpl w:val="854E6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574C9"/>
    <w:multiLevelType w:val="hybridMultilevel"/>
    <w:tmpl w:val="3FD64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FEE73CE"/>
    <w:multiLevelType w:val="hybridMultilevel"/>
    <w:tmpl w:val="4E42C624"/>
    <w:lvl w:ilvl="0" w:tplc="FC6C6356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423706D"/>
    <w:multiLevelType w:val="hybridMultilevel"/>
    <w:tmpl w:val="9C92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C45397"/>
    <w:multiLevelType w:val="hybridMultilevel"/>
    <w:tmpl w:val="062E7B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145A78"/>
    <w:multiLevelType w:val="hybridMultilevel"/>
    <w:tmpl w:val="FB84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846F0A"/>
    <w:multiLevelType w:val="hybridMultilevel"/>
    <w:tmpl w:val="2C484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9AA6C78"/>
    <w:multiLevelType w:val="hybridMultilevel"/>
    <w:tmpl w:val="3A7C203C"/>
    <w:lvl w:ilvl="0" w:tplc="1D743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B2257C"/>
    <w:multiLevelType w:val="hybridMultilevel"/>
    <w:tmpl w:val="9B2C6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20206E1"/>
    <w:multiLevelType w:val="hybridMultilevel"/>
    <w:tmpl w:val="29EEF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86E10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157241"/>
    <w:multiLevelType w:val="hybridMultilevel"/>
    <w:tmpl w:val="ECC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855"/>
    <w:multiLevelType w:val="hybridMultilevel"/>
    <w:tmpl w:val="600C119A"/>
    <w:lvl w:ilvl="0" w:tplc="41467B4A">
      <w:numFmt w:val="bullet"/>
      <w:lvlText w:val="-"/>
      <w:lvlJc w:val="left"/>
      <w:pPr>
        <w:ind w:left="121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0" w15:restartNumberingAfterBreak="0">
    <w:nsid w:val="76BB44C7"/>
    <w:multiLevelType w:val="hybridMultilevel"/>
    <w:tmpl w:val="B4B8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D1001A"/>
    <w:multiLevelType w:val="hybridMultilevel"/>
    <w:tmpl w:val="37760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D016CF7"/>
    <w:multiLevelType w:val="hybridMultilevel"/>
    <w:tmpl w:val="3B989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F7B6352"/>
    <w:multiLevelType w:val="hybridMultilevel"/>
    <w:tmpl w:val="08CC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11"/>
  </w:num>
  <w:num w:numId="4">
    <w:abstractNumId w:val="20"/>
  </w:num>
  <w:num w:numId="5">
    <w:abstractNumId w:val="35"/>
  </w:num>
  <w:num w:numId="6">
    <w:abstractNumId w:val="25"/>
  </w:num>
  <w:num w:numId="7">
    <w:abstractNumId w:val="14"/>
  </w:num>
  <w:num w:numId="8">
    <w:abstractNumId w:val="50"/>
  </w:num>
  <w:num w:numId="9">
    <w:abstractNumId w:val="31"/>
  </w:num>
  <w:num w:numId="10">
    <w:abstractNumId w:val="30"/>
  </w:num>
  <w:num w:numId="11">
    <w:abstractNumId w:val="12"/>
  </w:num>
  <w:num w:numId="12">
    <w:abstractNumId w:val="29"/>
  </w:num>
  <w:num w:numId="13">
    <w:abstractNumId w:val="16"/>
  </w:num>
  <w:num w:numId="14">
    <w:abstractNumId w:val="42"/>
  </w:num>
  <w:num w:numId="15">
    <w:abstractNumId w:val="38"/>
  </w:num>
  <w:num w:numId="16">
    <w:abstractNumId w:val="37"/>
  </w:num>
  <w:num w:numId="17">
    <w:abstractNumId w:val="17"/>
  </w:num>
  <w:num w:numId="18">
    <w:abstractNumId w:val="27"/>
  </w:num>
  <w:num w:numId="19">
    <w:abstractNumId w:val="2"/>
  </w:num>
  <w:num w:numId="20">
    <w:abstractNumId w:val="7"/>
  </w:num>
  <w:num w:numId="21">
    <w:abstractNumId w:val="33"/>
  </w:num>
  <w:num w:numId="22">
    <w:abstractNumId w:val="47"/>
  </w:num>
  <w:num w:numId="23">
    <w:abstractNumId w:val="23"/>
  </w:num>
  <w:num w:numId="24">
    <w:abstractNumId w:val="51"/>
  </w:num>
  <w:num w:numId="25">
    <w:abstractNumId w:val="24"/>
  </w:num>
  <w:num w:numId="26">
    <w:abstractNumId w:val="10"/>
  </w:num>
  <w:num w:numId="27">
    <w:abstractNumId w:val="28"/>
  </w:num>
  <w:num w:numId="28">
    <w:abstractNumId w:val="3"/>
  </w:num>
  <w:num w:numId="29">
    <w:abstractNumId w:val="1"/>
  </w:num>
  <w:num w:numId="30">
    <w:abstractNumId w:val="41"/>
  </w:num>
  <w:num w:numId="31">
    <w:abstractNumId w:val="9"/>
  </w:num>
  <w:num w:numId="32">
    <w:abstractNumId w:val="13"/>
  </w:num>
  <w:num w:numId="33">
    <w:abstractNumId w:val="46"/>
  </w:num>
  <w:num w:numId="34">
    <w:abstractNumId w:val="52"/>
  </w:num>
  <w:num w:numId="35">
    <w:abstractNumId w:val="6"/>
  </w:num>
  <w:num w:numId="36">
    <w:abstractNumId w:val="5"/>
  </w:num>
  <w:num w:numId="37">
    <w:abstractNumId w:val="22"/>
  </w:num>
  <w:num w:numId="38">
    <w:abstractNumId w:val="19"/>
  </w:num>
  <w:num w:numId="39">
    <w:abstractNumId w:val="44"/>
  </w:num>
  <w:num w:numId="40">
    <w:abstractNumId w:val="53"/>
  </w:num>
  <w:num w:numId="41">
    <w:abstractNumId w:val="48"/>
  </w:num>
  <w:num w:numId="42">
    <w:abstractNumId w:val="26"/>
  </w:num>
  <w:num w:numId="43">
    <w:abstractNumId w:val="32"/>
  </w:num>
  <w:num w:numId="44">
    <w:abstractNumId w:val="40"/>
  </w:num>
  <w:num w:numId="45">
    <w:abstractNumId w:val="18"/>
  </w:num>
  <w:num w:numId="46">
    <w:abstractNumId w:val="15"/>
  </w:num>
  <w:num w:numId="47">
    <w:abstractNumId w:val="39"/>
  </w:num>
  <w:num w:numId="48">
    <w:abstractNumId w:val="43"/>
  </w:num>
  <w:num w:numId="49">
    <w:abstractNumId w:val="45"/>
  </w:num>
  <w:num w:numId="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"/>
  </w:num>
  <w:num w:numId="52">
    <w:abstractNumId w:val="4"/>
  </w:num>
  <w:num w:numId="53">
    <w:abstractNumId w:val="49"/>
  </w:num>
  <w:num w:numId="54">
    <w:abstractNumId w:val="0"/>
  </w:num>
  <w:num w:numId="55">
    <w:abstractNumId w:val="34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ris, Susan G. (sgh4c)">
    <w15:presenceInfo w15:providerId="AD" w15:userId="S-1-5-21-961503184-943222151-2076119496-35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revisionView w:markup="0"/>
  <w:trackRevisions/>
  <w:defaultTabStop w:val="720"/>
  <w:characterSpacingControl w:val="doNotCompress"/>
  <w:hdrShapeDefaults>
    <o:shapedefaults v:ext="edit" spidmax="307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A0"/>
    <w:rsid w:val="000002EF"/>
    <w:rsid w:val="0000311E"/>
    <w:rsid w:val="00003DA5"/>
    <w:rsid w:val="00010796"/>
    <w:rsid w:val="00012C06"/>
    <w:rsid w:val="000147E6"/>
    <w:rsid w:val="000157A0"/>
    <w:rsid w:val="000166A6"/>
    <w:rsid w:val="000167CC"/>
    <w:rsid w:val="000202EF"/>
    <w:rsid w:val="0002361A"/>
    <w:rsid w:val="00024446"/>
    <w:rsid w:val="0002530C"/>
    <w:rsid w:val="00025F89"/>
    <w:rsid w:val="00030465"/>
    <w:rsid w:val="00030669"/>
    <w:rsid w:val="000313D1"/>
    <w:rsid w:val="000316D2"/>
    <w:rsid w:val="000350A7"/>
    <w:rsid w:val="00036C5F"/>
    <w:rsid w:val="00040DCE"/>
    <w:rsid w:val="00044169"/>
    <w:rsid w:val="00044F49"/>
    <w:rsid w:val="000452FF"/>
    <w:rsid w:val="000505AB"/>
    <w:rsid w:val="00053637"/>
    <w:rsid w:val="000557D7"/>
    <w:rsid w:val="00056DF1"/>
    <w:rsid w:val="00056F25"/>
    <w:rsid w:val="00057CFC"/>
    <w:rsid w:val="0006014E"/>
    <w:rsid w:val="0006483B"/>
    <w:rsid w:val="000660A2"/>
    <w:rsid w:val="00066855"/>
    <w:rsid w:val="000722B8"/>
    <w:rsid w:val="000732AB"/>
    <w:rsid w:val="00077C2A"/>
    <w:rsid w:val="00080CF7"/>
    <w:rsid w:val="00081B52"/>
    <w:rsid w:val="000834A6"/>
    <w:rsid w:val="00084A73"/>
    <w:rsid w:val="00084E7C"/>
    <w:rsid w:val="0008517C"/>
    <w:rsid w:val="00085797"/>
    <w:rsid w:val="0009264D"/>
    <w:rsid w:val="00096CB7"/>
    <w:rsid w:val="000A4557"/>
    <w:rsid w:val="000A47E0"/>
    <w:rsid w:val="000A6248"/>
    <w:rsid w:val="000A7C8A"/>
    <w:rsid w:val="000B20DF"/>
    <w:rsid w:val="000B3794"/>
    <w:rsid w:val="000B3BD3"/>
    <w:rsid w:val="000B4A83"/>
    <w:rsid w:val="000B631B"/>
    <w:rsid w:val="000C2626"/>
    <w:rsid w:val="000C465C"/>
    <w:rsid w:val="000C7499"/>
    <w:rsid w:val="000D0E78"/>
    <w:rsid w:val="000D1995"/>
    <w:rsid w:val="000D25F3"/>
    <w:rsid w:val="000D3DE9"/>
    <w:rsid w:val="000D4368"/>
    <w:rsid w:val="000D51F2"/>
    <w:rsid w:val="000D6B71"/>
    <w:rsid w:val="000E0CB8"/>
    <w:rsid w:val="000E1816"/>
    <w:rsid w:val="000E25EB"/>
    <w:rsid w:val="000E282E"/>
    <w:rsid w:val="000E302D"/>
    <w:rsid w:val="000E5A61"/>
    <w:rsid w:val="000E67E6"/>
    <w:rsid w:val="000E6AD9"/>
    <w:rsid w:val="000E6EAA"/>
    <w:rsid w:val="000F0047"/>
    <w:rsid w:val="000F03C8"/>
    <w:rsid w:val="000F11B8"/>
    <w:rsid w:val="001016A1"/>
    <w:rsid w:val="00102748"/>
    <w:rsid w:val="00102B91"/>
    <w:rsid w:val="001054A3"/>
    <w:rsid w:val="001063C5"/>
    <w:rsid w:val="0010747C"/>
    <w:rsid w:val="00112C05"/>
    <w:rsid w:val="001139E7"/>
    <w:rsid w:val="001142A9"/>
    <w:rsid w:val="00116DFE"/>
    <w:rsid w:val="0011755B"/>
    <w:rsid w:val="00117996"/>
    <w:rsid w:val="00121A17"/>
    <w:rsid w:val="00121B29"/>
    <w:rsid w:val="00122212"/>
    <w:rsid w:val="00124837"/>
    <w:rsid w:val="00125F2D"/>
    <w:rsid w:val="001274F7"/>
    <w:rsid w:val="0013063F"/>
    <w:rsid w:val="00131C78"/>
    <w:rsid w:val="0013252C"/>
    <w:rsid w:val="00132F05"/>
    <w:rsid w:val="001364B1"/>
    <w:rsid w:val="00136C62"/>
    <w:rsid w:val="00137D26"/>
    <w:rsid w:val="0014010A"/>
    <w:rsid w:val="001412C3"/>
    <w:rsid w:val="0014203F"/>
    <w:rsid w:val="001425D3"/>
    <w:rsid w:val="00142811"/>
    <w:rsid w:val="001431C9"/>
    <w:rsid w:val="0014327B"/>
    <w:rsid w:val="001451E5"/>
    <w:rsid w:val="00145606"/>
    <w:rsid w:val="0015144F"/>
    <w:rsid w:val="00151905"/>
    <w:rsid w:val="00153CC4"/>
    <w:rsid w:val="00153DFC"/>
    <w:rsid w:val="00153E25"/>
    <w:rsid w:val="00154B3E"/>
    <w:rsid w:val="00157B88"/>
    <w:rsid w:val="00157D27"/>
    <w:rsid w:val="001636A1"/>
    <w:rsid w:val="001715E8"/>
    <w:rsid w:val="00180085"/>
    <w:rsid w:val="00181C27"/>
    <w:rsid w:val="00186FB8"/>
    <w:rsid w:val="00187FBB"/>
    <w:rsid w:val="001904DF"/>
    <w:rsid w:val="00190F56"/>
    <w:rsid w:val="00191CFA"/>
    <w:rsid w:val="0019315F"/>
    <w:rsid w:val="001933DD"/>
    <w:rsid w:val="00193FD2"/>
    <w:rsid w:val="00194475"/>
    <w:rsid w:val="00194F8A"/>
    <w:rsid w:val="00196E9E"/>
    <w:rsid w:val="001972E6"/>
    <w:rsid w:val="00197418"/>
    <w:rsid w:val="00197843"/>
    <w:rsid w:val="001A01F5"/>
    <w:rsid w:val="001A1E66"/>
    <w:rsid w:val="001A5DDA"/>
    <w:rsid w:val="001A6F82"/>
    <w:rsid w:val="001B00D3"/>
    <w:rsid w:val="001B2816"/>
    <w:rsid w:val="001B3F90"/>
    <w:rsid w:val="001B538B"/>
    <w:rsid w:val="001C1A66"/>
    <w:rsid w:val="001C2C87"/>
    <w:rsid w:val="001C33D9"/>
    <w:rsid w:val="001C7B9A"/>
    <w:rsid w:val="001D0D89"/>
    <w:rsid w:val="001D182D"/>
    <w:rsid w:val="001D19CE"/>
    <w:rsid w:val="001D3D7B"/>
    <w:rsid w:val="001D7495"/>
    <w:rsid w:val="001D7FB0"/>
    <w:rsid w:val="001E46B9"/>
    <w:rsid w:val="001E4746"/>
    <w:rsid w:val="001E4891"/>
    <w:rsid w:val="001E4B61"/>
    <w:rsid w:val="001E56E0"/>
    <w:rsid w:val="001F14A8"/>
    <w:rsid w:val="001F170D"/>
    <w:rsid w:val="001F2165"/>
    <w:rsid w:val="001F572F"/>
    <w:rsid w:val="002049A0"/>
    <w:rsid w:val="00211360"/>
    <w:rsid w:val="00211885"/>
    <w:rsid w:val="00214C5D"/>
    <w:rsid w:val="00221222"/>
    <w:rsid w:val="00223098"/>
    <w:rsid w:val="00224840"/>
    <w:rsid w:val="00227953"/>
    <w:rsid w:val="00230EAF"/>
    <w:rsid w:val="00231C04"/>
    <w:rsid w:val="00232151"/>
    <w:rsid w:val="00232A85"/>
    <w:rsid w:val="00232DB9"/>
    <w:rsid w:val="00232DF6"/>
    <w:rsid w:val="00234E69"/>
    <w:rsid w:val="00237040"/>
    <w:rsid w:val="00237ABE"/>
    <w:rsid w:val="00242AA9"/>
    <w:rsid w:val="00243016"/>
    <w:rsid w:val="00243C94"/>
    <w:rsid w:val="00243F60"/>
    <w:rsid w:val="0024415B"/>
    <w:rsid w:val="0024684E"/>
    <w:rsid w:val="00247976"/>
    <w:rsid w:val="00247DF9"/>
    <w:rsid w:val="00251C58"/>
    <w:rsid w:val="00252886"/>
    <w:rsid w:val="0025381A"/>
    <w:rsid w:val="002541E7"/>
    <w:rsid w:val="002551C3"/>
    <w:rsid w:val="002552CE"/>
    <w:rsid w:val="00260969"/>
    <w:rsid w:val="002612DF"/>
    <w:rsid w:val="00261BB3"/>
    <w:rsid w:val="00263AF0"/>
    <w:rsid w:val="00265F9F"/>
    <w:rsid w:val="002667DD"/>
    <w:rsid w:val="00274A20"/>
    <w:rsid w:val="002757C5"/>
    <w:rsid w:val="00277466"/>
    <w:rsid w:val="00284EFA"/>
    <w:rsid w:val="002929E0"/>
    <w:rsid w:val="00294D50"/>
    <w:rsid w:val="002956FD"/>
    <w:rsid w:val="0029677F"/>
    <w:rsid w:val="00297077"/>
    <w:rsid w:val="002A13B0"/>
    <w:rsid w:val="002A2B87"/>
    <w:rsid w:val="002A4868"/>
    <w:rsid w:val="002A71B5"/>
    <w:rsid w:val="002B03F7"/>
    <w:rsid w:val="002B2B02"/>
    <w:rsid w:val="002B4E83"/>
    <w:rsid w:val="002B6FE7"/>
    <w:rsid w:val="002C16DD"/>
    <w:rsid w:val="002C6BB8"/>
    <w:rsid w:val="002D0896"/>
    <w:rsid w:val="002D1BB2"/>
    <w:rsid w:val="002D2D2C"/>
    <w:rsid w:val="002D4E84"/>
    <w:rsid w:val="002D583A"/>
    <w:rsid w:val="002D651D"/>
    <w:rsid w:val="002D699C"/>
    <w:rsid w:val="002E0D47"/>
    <w:rsid w:val="002E1205"/>
    <w:rsid w:val="002E26A1"/>
    <w:rsid w:val="002E332D"/>
    <w:rsid w:val="002E4390"/>
    <w:rsid w:val="002E6362"/>
    <w:rsid w:val="002E761E"/>
    <w:rsid w:val="002E76F8"/>
    <w:rsid w:val="002F2CFF"/>
    <w:rsid w:val="002F2F43"/>
    <w:rsid w:val="002F3903"/>
    <w:rsid w:val="002F4852"/>
    <w:rsid w:val="002F653B"/>
    <w:rsid w:val="002F6583"/>
    <w:rsid w:val="00303044"/>
    <w:rsid w:val="003063D5"/>
    <w:rsid w:val="003070F4"/>
    <w:rsid w:val="003102CB"/>
    <w:rsid w:val="00310BE9"/>
    <w:rsid w:val="00316124"/>
    <w:rsid w:val="00321264"/>
    <w:rsid w:val="00321284"/>
    <w:rsid w:val="003216E6"/>
    <w:rsid w:val="00321718"/>
    <w:rsid w:val="0032278A"/>
    <w:rsid w:val="00322F73"/>
    <w:rsid w:val="003239D1"/>
    <w:rsid w:val="00327004"/>
    <w:rsid w:val="00331747"/>
    <w:rsid w:val="00333767"/>
    <w:rsid w:val="00333D5E"/>
    <w:rsid w:val="003341DD"/>
    <w:rsid w:val="00334DFD"/>
    <w:rsid w:val="00336E70"/>
    <w:rsid w:val="00341F23"/>
    <w:rsid w:val="00343198"/>
    <w:rsid w:val="00343C71"/>
    <w:rsid w:val="003441A1"/>
    <w:rsid w:val="003466CF"/>
    <w:rsid w:val="003500CE"/>
    <w:rsid w:val="00350140"/>
    <w:rsid w:val="003540BD"/>
    <w:rsid w:val="003607FB"/>
    <w:rsid w:val="0036362A"/>
    <w:rsid w:val="0036395E"/>
    <w:rsid w:val="003645FA"/>
    <w:rsid w:val="00365792"/>
    <w:rsid w:val="003679F5"/>
    <w:rsid w:val="00370325"/>
    <w:rsid w:val="00370542"/>
    <w:rsid w:val="0037113C"/>
    <w:rsid w:val="00372F00"/>
    <w:rsid w:val="00374BA6"/>
    <w:rsid w:val="00375F1D"/>
    <w:rsid w:val="00376DF1"/>
    <w:rsid w:val="003770F8"/>
    <w:rsid w:val="0037723B"/>
    <w:rsid w:val="00380E6C"/>
    <w:rsid w:val="003810AD"/>
    <w:rsid w:val="0038179F"/>
    <w:rsid w:val="00386CAA"/>
    <w:rsid w:val="00387B89"/>
    <w:rsid w:val="00387C5A"/>
    <w:rsid w:val="0039039F"/>
    <w:rsid w:val="00390896"/>
    <w:rsid w:val="00393479"/>
    <w:rsid w:val="00395975"/>
    <w:rsid w:val="003968EE"/>
    <w:rsid w:val="003A24D1"/>
    <w:rsid w:val="003A4895"/>
    <w:rsid w:val="003A5A6B"/>
    <w:rsid w:val="003A5B4D"/>
    <w:rsid w:val="003A633C"/>
    <w:rsid w:val="003B0386"/>
    <w:rsid w:val="003B2976"/>
    <w:rsid w:val="003B352B"/>
    <w:rsid w:val="003B3A05"/>
    <w:rsid w:val="003B49CA"/>
    <w:rsid w:val="003B60BF"/>
    <w:rsid w:val="003C0653"/>
    <w:rsid w:val="003C125E"/>
    <w:rsid w:val="003C19CA"/>
    <w:rsid w:val="003C23B0"/>
    <w:rsid w:val="003C5F7D"/>
    <w:rsid w:val="003C65C7"/>
    <w:rsid w:val="003D01D0"/>
    <w:rsid w:val="003D10BB"/>
    <w:rsid w:val="003D2874"/>
    <w:rsid w:val="003D299A"/>
    <w:rsid w:val="003D2EFD"/>
    <w:rsid w:val="003D3A2D"/>
    <w:rsid w:val="003D6264"/>
    <w:rsid w:val="003D76E3"/>
    <w:rsid w:val="003E156F"/>
    <w:rsid w:val="003E1B43"/>
    <w:rsid w:val="003E209A"/>
    <w:rsid w:val="003E246C"/>
    <w:rsid w:val="003E2CF4"/>
    <w:rsid w:val="003E5817"/>
    <w:rsid w:val="003E61D4"/>
    <w:rsid w:val="003E77D4"/>
    <w:rsid w:val="003F0BEC"/>
    <w:rsid w:val="003F1979"/>
    <w:rsid w:val="003F25D2"/>
    <w:rsid w:val="003F49BE"/>
    <w:rsid w:val="003F51E6"/>
    <w:rsid w:val="00400028"/>
    <w:rsid w:val="004006B3"/>
    <w:rsid w:val="00401A48"/>
    <w:rsid w:val="004038D7"/>
    <w:rsid w:val="004050E1"/>
    <w:rsid w:val="00405AD0"/>
    <w:rsid w:val="004071C0"/>
    <w:rsid w:val="00421A67"/>
    <w:rsid w:val="00423AD0"/>
    <w:rsid w:val="0042507A"/>
    <w:rsid w:val="00425D47"/>
    <w:rsid w:val="00427104"/>
    <w:rsid w:val="004279F3"/>
    <w:rsid w:val="00431C5E"/>
    <w:rsid w:val="004327A6"/>
    <w:rsid w:val="004344E7"/>
    <w:rsid w:val="0043560C"/>
    <w:rsid w:val="004374DC"/>
    <w:rsid w:val="004448FD"/>
    <w:rsid w:val="00445F1E"/>
    <w:rsid w:val="00447D57"/>
    <w:rsid w:val="00447E27"/>
    <w:rsid w:val="00450E56"/>
    <w:rsid w:val="00452997"/>
    <w:rsid w:val="00455D7E"/>
    <w:rsid w:val="00455ED4"/>
    <w:rsid w:val="00460036"/>
    <w:rsid w:val="00460944"/>
    <w:rsid w:val="00460CC1"/>
    <w:rsid w:val="00461667"/>
    <w:rsid w:val="00461B68"/>
    <w:rsid w:val="00462196"/>
    <w:rsid w:val="00464A1E"/>
    <w:rsid w:val="004671EC"/>
    <w:rsid w:val="00470C76"/>
    <w:rsid w:val="00472848"/>
    <w:rsid w:val="004740AC"/>
    <w:rsid w:val="0047466B"/>
    <w:rsid w:val="0047588A"/>
    <w:rsid w:val="00476E12"/>
    <w:rsid w:val="004775DF"/>
    <w:rsid w:val="00480FF5"/>
    <w:rsid w:val="00481759"/>
    <w:rsid w:val="00481DE5"/>
    <w:rsid w:val="00483185"/>
    <w:rsid w:val="00483936"/>
    <w:rsid w:val="0048442E"/>
    <w:rsid w:val="00484CC6"/>
    <w:rsid w:val="00485076"/>
    <w:rsid w:val="00485AAA"/>
    <w:rsid w:val="004864A8"/>
    <w:rsid w:val="00486898"/>
    <w:rsid w:val="00493DDA"/>
    <w:rsid w:val="00494C28"/>
    <w:rsid w:val="0049516B"/>
    <w:rsid w:val="00495EF8"/>
    <w:rsid w:val="0049792C"/>
    <w:rsid w:val="00497BF1"/>
    <w:rsid w:val="004A15A8"/>
    <w:rsid w:val="004A1D98"/>
    <w:rsid w:val="004A3298"/>
    <w:rsid w:val="004A3508"/>
    <w:rsid w:val="004A360C"/>
    <w:rsid w:val="004A5154"/>
    <w:rsid w:val="004A6181"/>
    <w:rsid w:val="004B09F9"/>
    <w:rsid w:val="004B3517"/>
    <w:rsid w:val="004B4B29"/>
    <w:rsid w:val="004B6B19"/>
    <w:rsid w:val="004B7FFE"/>
    <w:rsid w:val="004C12C4"/>
    <w:rsid w:val="004C36E3"/>
    <w:rsid w:val="004D021E"/>
    <w:rsid w:val="004D0D44"/>
    <w:rsid w:val="004D0E61"/>
    <w:rsid w:val="004D1466"/>
    <w:rsid w:val="004D17C8"/>
    <w:rsid w:val="004D1CFF"/>
    <w:rsid w:val="004D7669"/>
    <w:rsid w:val="004D7963"/>
    <w:rsid w:val="004E268F"/>
    <w:rsid w:val="004E290E"/>
    <w:rsid w:val="004E38AA"/>
    <w:rsid w:val="004E3D13"/>
    <w:rsid w:val="004E4B70"/>
    <w:rsid w:val="004E65EA"/>
    <w:rsid w:val="004E7787"/>
    <w:rsid w:val="004F2625"/>
    <w:rsid w:val="004F3D08"/>
    <w:rsid w:val="00501A5D"/>
    <w:rsid w:val="00503223"/>
    <w:rsid w:val="005051E3"/>
    <w:rsid w:val="005058C3"/>
    <w:rsid w:val="00506BBA"/>
    <w:rsid w:val="0050756D"/>
    <w:rsid w:val="00510367"/>
    <w:rsid w:val="005124A0"/>
    <w:rsid w:val="0051292E"/>
    <w:rsid w:val="00514D49"/>
    <w:rsid w:val="00515E0A"/>
    <w:rsid w:val="00516402"/>
    <w:rsid w:val="0051688B"/>
    <w:rsid w:val="0052300A"/>
    <w:rsid w:val="00525EA7"/>
    <w:rsid w:val="0052648D"/>
    <w:rsid w:val="00526D7A"/>
    <w:rsid w:val="005279F8"/>
    <w:rsid w:val="00532934"/>
    <w:rsid w:val="00534033"/>
    <w:rsid w:val="00534FE5"/>
    <w:rsid w:val="005363A7"/>
    <w:rsid w:val="00540F45"/>
    <w:rsid w:val="00541ADC"/>
    <w:rsid w:val="00542483"/>
    <w:rsid w:val="00545DFA"/>
    <w:rsid w:val="00546B19"/>
    <w:rsid w:val="00550B3C"/>
    <w:rsid w:val="00551FAC"/>
    <w:rsid w:val="005548BF"/>
    <w:rsid w:val="005550BE"/>
    <w:rsid w:val="00556FED"/>
    <w:rsid w:val="0055707E"/>
    <w:rsid w:val="00560845"/>
    <w:rsid w:val="00563228"/>
    <w:rsid w:val="00564509"/>
    <w:rsid w:val="005647AA"/>
    <w:rsid w:val="00564C8F"/>
    <w:rsid w:val="00565097"/>
    <w:rsid w:val="00571345"/>
    <w:rsid w:val="00575C12"/>
    <w:rsid w:val="005760F6"/>
    <w:rsid w:val="00580627"/>
    <w:rsid w:val="0058079C"/>
    <w:rsid w:val="00580C78"/>
    <w:rsid w:val="0058233C"/>
    <w:rsid w:val="00583077"/>
    <w:rsid w:val="0058343B"/>
    <w:rsid w:val="005840BB"/>
    <w:rsid w:val="00595C4D"/>
    <w:rsid w:val="00597275"/>
    <w:rsid w:val="005A0D3F"/>
    <w:rsid w:val="005A2FC8"/>
    <w:rsid w:val="005A39C0"/>
    <w:rsid w:val="005A43AA"/>
    <w:rsid w:val="005A6DA9"/>
    <w:rsid w:val="005B0309"/>
    <w:rsid w:val="005B07C9"/>
    <w:rsid w:val="005B0BAB"/>
    <w:rsid w:val="005B1284"/>
    <w:rsid w:val="005B2F1A"/>
    <w:rsid w:val="005B4623"/>
    <w:rsid w:val="005B5F7B"/>
    <w:rsid w:val="005B6353"/>
    <w:rsid w:val="005B6398"/>
    <w:rsid w:val="005B7055"/>
    <w:rsid w:val="005C04B6"/>
    <w:rsid w:val="005C1EED"/>
    <w:rsid w:val="005C6912"/>
    <w:rsid w:val="005D053E"/>
    <w:rsid w:val="005D06E5"/>
    <w:rsid w:val="005D3B29"/>
    <w:rsid w:val="005D6F0B"/>
    <w:rsid w:val="005E3DB3"/>
    <w:rsid w:val="005E3EA5"/>
    <w:rsid w:val="005F1E0F"/>
    <w:rsid w:val="005F5AF6"/>
    <w:rsid w:val="005F6676"/>
    <w:rsid w:val="005F6DDB"/>
    <w:rsid w:val="0060455A"/>
    <w:rsid w:val="00605442"/>
    <w:rsid w:val="00611FE7"/>
    <w:rsid w:val="006147F2"/>
    <w:rsid w:val="006157D0"/>
    <w:rsid w:val="006172CD"/>
    <w:rsid w:val="00623237"/>
    <w:rsid w:val="00624915"/>
    <w:rsid w:val="00626956"/>
    <w:rsid w:val="0062788B"/>
    <w:rsid w:val="006311B4"/>
    <w:rsid w:val="0063349C"/>
    <w:rsid w:val="00633F97"/>
    <w:rsid w:val="00633FCD"/>
    <w:rsid w:val="00635D7B"/>
    <w:rsid w:val="006414D0"/>
    <w:rsid w:val="00642939"/>
    <w:rsid w:val="00643EC5"/>
    <w:rsid w:val="006462C5"/>
    <w:rsid w:val="006507AB"/>
    <w:rsid w:val="00652B5A"/>
    <w:rsid w:val="0065301D"/>
    <w:rsid w:val="0065451D"/>
    <w:rsid w:val="006568DA"/>
    <w:rsid w:val="00656F1C"/>
    <w:rsid w:val="0066013C"/>
    <w:rsid w:val="00660363"/>
    <w:rsid w:val="0066093E"/>
    <w:rsid w:val="00660C37"/>
    <w:rsid w:val="0066444B"/>
    <w:rsid w:val="006705DC"/>
    <w:rsid w:val="006706FF"/>
    <w:rsid w:val="006710E6"/>
    <w:rsid w:val="006718EA"/>
    <w:rsid w:val="00674D36"/>
    <w:rsid w:val="006761EB"/>
    <w:rsid w:val="00684D49"/>
    <w:rsid w:val="006861D6"/>
    <w:rsid w:val="00690283"/>
    <w:rsid w:val="0069368A"/>
    <w:rsid w:val="006966B3"/>
    <w:rsid w:val="006A104A"/>
    <w:rsid w:val="006A2A7C"/>
    <w:rsid w:val="006A39B3"/>
    <w:rsid w:val="006A3A72"/>
    <w:rsid w:val="006A6E8D"/>
    <w:rsid w:val="006A7E15"/>
    <w:rsid w:val="006B2295"/>
    <w:rsid w:val="006B41CC"/>
    <w:rsid w:val="006C0657"/>
    <w:rsid w:val="006C2961"/>
    <w:rsid w:val="006C2B56"/>
    <w:rsid w:val="006C2EDE"/>
    <w:rsid w:val="006C3B8E"/>
    <w:rsid w:val="006C3F45"/>
    <w:rsid w:val="006C547A"/>
    <w:rsid w:val="006C7D94"/>
    <w:rsid w:val="006C7DF2"/>
    <w:rsid w:val="006D16D6"/>
    <w:rsid w:val="006D3C84"/>
    <w:rsid w:val="006D3EC3"/>
    <w:rsid w:val="006D4D01"/>
    <w:rsid w:val="006D56E6"/>
    <w:rsid w:val="006E0F53"/>
    <w:rsid w:val="006E1005"/>
    <w:rsid w:val="006E1E41"/>
    <w:rsid w:val="006E23AA"/>
    <w:rsid w:val="006E2488"/>
    <w:rsid w:val="006E48EF"/>
    <w:rsid w:val="006E5E0E"/>
    <w:rsid w:val="006F0B81"/>
    <w:rsid w:val="006F36F7"/>
    <w:rsid w:val="006F589C"/>
    <w:rsid w:val="00701BCC"/>
    <w:rsid w:val="00701C9B"/>
    <w:rsid w:val="0070220F"/>
    <w:rsid w:val="00702733"/>
    <w:rsid w:val="007048C0"/>
    <w:rsid w:val="00704C71"/>
    <w:rsid w:val="0070724C"/>
    <w:rsid w:val="00707A05"/>
    <w:rsid w:val="00710337"/>
    <w:rsid w:val="00711171"/>
    <w:rsid w:val="0071397A"/>
    <w:rsid w:val="00716737"/>
    <w:rsid w:val="00720992"/>
    <w:rsid w:val="00721857"/>
    <w:rsid w:val="00722D36"/>
    <w:rsid w:val="007258F4"/>
    <w:rsid w:val="007308E5"/>
    <w:rsid w:val="00730DA2"/>
    <w:rsid w:val="00730DD6"/>
    <w:rsid w:val="00732F5C"/>
    <w:rsid w:val="007331C4"/>
    <w:rsid w:val="007402E6"/>
    <w:rsid w:val="00740306"/>
    <w:rsid w:val="007436B6"/>
    <w:rsid w:val="00743E3D"/>
    <w:rsid w:val="00744E72"/>
    <w:rsid w:val="00747E0C"/>
    <w:rsid w:val="00750759"/>
    <w:rsid w:val="00752622"/>
    <w:rsid w:val="007619D6"/>
    <w:rsid w:val="00761A87"/>
    <w:rsid w:val="00762F30"/>
    <w:rsid w:val="0076798C"/>
    <w:rsid w:val="00772EAA"/>
    <w:rsid w:val="007739BD"/>
    <w:rsid w:val="00773C22"/>
    <w:rsid w:val="007744D0"/>
    <w:rsid w:val="00775FA6"/>
    <w:rsid w:val="00781306"/>
    <w:rsid w:val="007861EA"/>
    <w:rsid w:val="007866E4"/>
    <w:rsid w:val="00786BA0"/>
    <w:rsid w:val="0079305C"/>
    <w:rsid w:val="00793567"/>
    <w:rsid w:val="007938D0"/>
    <w:rsid w:val="00794D33"/>
    <w:rsid w:val="007952C5"/>
    <w:rsid w:val="00796EC6"/>
    <w:rsid w:val="00797903"/>
    <w:rsid w:val="007A182C"/>
    <w:rsid w:val="007A1DE6"/>
    <w:rsid w:val="007A7293"/>
    <w:rsid w:val="007A776C"/>
    <w:rsid w:val="007B16B6"/>
    <w:rsid w:val="007B523D"/>
    <w:rsid w:val="007B56EE"/>
    <w:rsid w:val="007B6791"/>
    <w:rsid w:val="007B765D"/>
    <w:rsid w:val="007C419C"/>
    <w:rsid w:val="007C438C"/>
    <w:rsid w:val="007C5CD1"/>
    <w:rsid w:val="007C6A8B"/>
    <w:rsid w:val="007D28F3"/>
    <w:rsid w:val="007D2BC0"/>
    <w:rsid w:val="007D4353"/>
    <w:rsid w:val="007D61A7"/>
    <w:rsid w:val="007D7AAD"/>
    <w:rsid w:val="007E152C"/>
    <w:rsid w:val="007E41B7"/>
    <w:rsid w:val="007E5509"/>
    <w:rsid w:val="007E61D9"/>
    <w:rsid w:val="007E6822"/>
    <w:rsid w:val="007E7EFC"/>
    <w:rsid w:val="007F0128"/>
    <w:rsid w:val="007F28E2"/>
    <w:rsid w:val="007F5647"/>
    <w:rsid w:val="007F56BC"/>
    <w:rsid w:val="007F69C2"/>
    <w:rsid w:val="007F7F4E"/>
    <w:rsid w:val="008007AE"/>
    <w:rsid w:val="00800959"/>
    <w:rsid w:val="00801E3E"/>
    <w:rsid w:val="00802C55"/>
    <w:rsid w:val="00803A82"/>
    <w:rsid w:val="008048E9"/>
    <w:rsid w:val="008053AA"/>
    <w:rsid w:val="00806512"/>
    <w:rsid w:val="00807469"/>
    <w:rsid w:val="00807719"/>
    <w:rsid w:val="00811EE9"/>
    <w:rsid w:val="008140A7"/>
    <w:rsid w:val="00816CD7"/>
    <w:rsid w:val="00817354"/>
    <w:rsid w:val="00817EBD"/>
    <w:rsid w:val="00820857"/>
    <w:rsid w:val="0082262D"/>
    <w:rsid w:val="008228E3"/>
    <w:rsid w:val="00825396"/>
    <w:rsid w:val="00827358"/>
    <w:rsid w:val="00830E75"/>
    <w:rsid w:val="00831DA6"/>
    <w:rsid w:val="008341AF"/>
    <w:rsid w:val="0083488D"/>
    <w:rsid w:val="00835697"/>
    <w:rsid w:val="00840481"/>
    <w:rsid w:val="00842995"/>
    <w:rsid w:val="008430E6"/>
    <w:rsid w:val="008433DF"/>
    <w:rsid w:val="00843C3D"/>
    <w:rsid w:val="008451B6"/>
    <w:rsid w:val="008504E1"/>
    <w:rsid w:val="00852AA6"/>
    <w:rsid w:val="008531A8"/>
    <w:rsid w:val="0085480E"/>
    <w:rsid w:val="0085598A"/>
    <w:rsid w:val="00861E89"/>
    <w:rsid w:val="0086541B"/>
    <w:rsid w:val="00865F8E"/>
    <w:rsid w:val="00866111"/>
    <w:rsid w:val="00866E97"/>
    <w:rsid w:val="0087118C"/>
    <w:rsid w:val="0087157F"/>
    <w:rsid w:val="00871864"/>
    <w:rsid w:val="00873679"/>
    <w:rsid w:val="00875409"/>
    <w:rsid w:val="00875D20"/>
    <w:rsid w:val="008767B7"/>
    <w:rsid w:val="0087764D"/>
    <w:rsid w:val="00880FFC"/>
    <w:rsid w:val="00882EBF"/>
    <w:rsid w:val="008836E2"/>
    <w:rsid w:val="00886B16"/>
    <w:rsid w:val="00887CF0"/>
    <w:rsid w:val="00891D9F"/>
    <w:rsid w:val="008A3142"/>
    <w:rsid w:val="008A35E1"/>
    <w:rsid w:val="008A4947"/>
    <w:rsid w:val="008B1974"/>
    <w:rsid w:val="008B1BC6"/>
    <w:rsid w:val="008B3C90"/>
    <w:rsid w:val="008B4601"/>
    <w:rsid w:val="008B6997"/>
    <w:rsid w:val="008C12CD"/>
    <w:rsid w:val="008C2ECA"/>
    <w:rsid w:val="008C5706"/>
    <w:rsid w:val="008C7664"/>
    <w:rsid w:val="008D1AA2"/>
    <w:rsid w:val="008D3E40"/>
    <w:rsid w:val="008D5CC7"/>
    <w:rsid w:val="008E12FA"/>
    <w:rsid w:val="008E2296"/>
    <w:rsid w:val="008E3379"/>
    <w:rsid w:val="008E42BB"/>
    <w:rsid w:val="008E4F25"/>
    <w:rsid w:val="008E747B"/>
    <w:rsid w:val="008E759B"/>
    <w:rsid w:val="008F0475"/>
    <w:rsid w:val="008F06F0"/>
    <w:rsid w:val="008F121D"/>
    <w:rsid w:val="008F2EF6"/>
    <w:rsid w:val="008F3E2A"/>
    <w:rsid w:val="008F45CB"/>
    <w:rsid w:val="008F4798"/>
    <w:rsid w:val="008F541F"/>
    <w:rsid w:val="008F546B"/>
    <w:rsid w:val="008F5D80"/>
    <w:rsid w:val="008F605C"/>
    <w:rsid w:val="008F67BB"/>
    <w:rsid w:val="00902F2D"/>
    <w:rsid w:val="0090671B"/>
    <w:rsid w:val="00917762"/>
    <w:rsid w:val="009217DE"/>
    <w:rsid w:val="00922F26"/>
    <w:rsid w:val="00923832"/>
    <w:rsid w:val="00923F4D"/>
    <w:rsid w:val="009244CE"/>
    <w:rsid w:val="009267E1"/>
    <w:rsid w:val="0092681B"/>
    <w:rsid w:val="00927070"/>
    <w:rsid w:val="00927608"/>
    <w:rsid w:val="00931207"/>
    <w:rsid w:val="0093159A"/>
    <w:rsid w:val="00933221"/>
    <w:rsid w:val="00935217"/>
    <w:rsid w:val="009374E6"/>
    <w:rsid w:val="00941C75"/>
    <w:rsid w:val="00941FF5"/>
    <w:rsid w:val="0094751B"/>
    <w:rsid w:val="009479C1"/>
    <w:rsid w:val="00951DCC"/>
    <w:rsid w:val="00951F45"/>
    <w:rsid w:val="00953699"/>
    <w:rsid w:val="00954E5A"/>
    <w:rsid w:val="00954F01"/>
    <w:rsid w:val="00955323"/>
    <w:rsid w:val="009558B4"/>
    <w:rsid w:val="00956329"/>
    <w:rsid w:val="0095785D"/>
    <w:rsid w:val="00960A36"/>
    <w:rsid w:val="0096277D"/>
    <w:rsid w:val="009649D2"/>
    <w:rsid w:val="00965FDB"/>
    <w:rsid w:val="0097050D"/>
    <w:rsid w:val="00970E04"/>
    <w:rsid w:val="00971218"/>
    <w:rsid w:val="00971909"/>
    <w:rsid w:val="00974795"/>
    <w:rsid w:val="0097479B"/>
    <w:rsid w:val="00975B61"/>
    <w:rsid w:val="009800ED"/>
    <w:rsid w:val="00982E38"/>
    <w:rsid w:val="0098343B"/>
    <w:rsid w:val="00985EEF"/>
    <w:rsid w:val="00987170"/>
    <w:rsid w:val="0098729D"/>
    <w:rsid w:val="009873A5"/>
    <w:rsid w:val="009879AA"/>
    <w:rsid w:val="00990CB3"/>
    <w:rsid w:val="00991D4E"/>
    <w:rsid w:val="009945F6"/>
    <w:rsid w:val="0099514D"/>
    <w:rsid w:val="00995D4A"/>
    <w:rsid w:val="00996D32"/>
    <w:rsid w:val="00997ECC"/>
    <w:rsid w:val="009A1956"/>
    <w:rsid w:val="009A292C"/>
    <w:rsid w:val="009A4F7A"/>
    <w:rsid w:val="009A5AF6"/>
    <w:rsid w:val="009A61AA"/>
    <w:rsid w:val="009A751D"/>
    <w:rsid w:val="009B012F"/>
    <w:rsid w:val="009B0A0C"/>
    <w:rsid w:val="009B1402"/>
    <w:rsid w:val="009B2188"/>
    <w:rsid w:val="009B2CD6"/>
    <w:rsid w:val="009B3087"/>
    <w:rsid w:val="009B3BE3"/>
    <w:rsid w:val="009B413C"/>
    <w:rsid w:val="009B7504"/>
    <w:rsid w:val="009C0B22"/>
    <w:rsid w:val="009C3467"/>
    <w:rsid w:val="009C3CB0"/>
    <w:rsid w:val="009C5853"/>
    <w:rsid w:val="009C6DE0"/>
    <w:rsid w:val="009C74AC"/>
    <w:rsid w:val="009D0D2F"/>
    <w:rsid w:val="009D24F6"/>
    <w:rsid w:val="009D3080"/>
    <w:rsid w:val="009D6AEF"/>
    <w:rsid w:val="009D7B23"/>
    <w:rsid w:val="009E3D26"/>
    <w:rsid w:val="009E40BD"/>
    <w:rsid w:val="009E41BA"/>
    <w:rsid w:val="009E716D"/>
    <w:rsid w:val="009F251E"/>
    <w:rsid w:val="009F31E3"/>
    <w:rsid w:val="009F5556"/>
    <w:rsid w:val="009F64EC"/>
    <w:rsid w:val="00A001C5"/>
    <w:rsid w:val="00A001F1"/>
    <w:rsid w:val="00A02075"/>
    <w:rsid w:val="00A03337"/>
    <w:rsid w:val="00A036A8"/>
    <w:rsid w:val="00A04474"/>
    <w:rsid w:val="00A104AD"/>
    <w:rsid w:val="00A11E0B"/>
    <w:rsid w:val="00A12A7B"/>
    <w:rsid w:val="00A12FDB"/>
    <w:rsid w:val="00A135F1"/>
    <w:rsid w:val="00A14A4A"/>
    <w:rsid w:val="00A208CC"/>
    <w:rsid w:val="00A22743"/>
    <w:rsid w:val="00A24577"/>
    <w:rsid w:val="00A245B1"/>
    <w:rsid w:val="00A24CAF"/>
    <w:rsid w:val="00A26399"/>
    <w:rsid w:val="00A271DE"/>
    <w:rsid w:val="00A32C23"/>
    <w:rsid w:val="00A3349D"/>
    <w:rsid w:val="00A33EF4"/>
    <w:rsid w:val="00A358DE"/>
    <w:rsid w:val="00A35B0F"/>
    <w:rsid w:val="00A35D78"/>
    <w:rsid w:val="00A36211"/>
    <w:rsid w:val="00A37A0F"/>
    <w:rsid w:val="00A40467"/>
    <w:rsid w:val="00A42EE5"/>
    <w:rsid w:val="00A42FD0"/>
    <w:rsid w:val="00A546AC"/>
    <w:rsid w:val="00A54C60"/>
    <w:rsid w:val="00A5580F"/>
    <w:rsid w:val="00A5665A"/>
    <w:rsid w:val="00A573B2"/>
    <w:rsid w:val="00A5756C"/>
    <w:rsid w:val="00A57AC7"/>
    <w:rsid w:val="00A63D51"/>
    <w:rsid w:val="00A63D7E"/>
    <w:rsid w:val="00A67C57"/>
    <w:rsid w:val="00A67F39"/>
    <w:rsid w:val="00A74E5A"/>
    <w:rsid w:val="00A767BC"/>
    <w:rsid w:val="00A7715E"/>
    <w:rsid w:val="00A81814"/>
    <w:rsid w:val="00A827A8"/>
    <w:rsid w:val="00A850F1"/>
    <w:rsid w:val="00A85141"/>
    <w:rsid w:val="00A85439"/>
    <w:rsid w:val="00A92BF4"/>
    <w:rsid w:val="00A93D64"/>
    <w:rsid w:val="00A96F6E"/>
    <w:rsid w:val="00AA0FB5"/>
    <w:rsid w:val="00AA1EF0"/>
    <w:rsid w:val="00AA35E7"/>
    <w:rsid w:val="00AA538A"/>
    <w:rsid w:val="00AA7636"/>
    <w:rsid w:val="00AB0B0C"/>
    <w:rsid w:val="00AB20B2"/>
    <w:rsid w:val="00AB344D"/>
    <w:rsid w:val="00AB3587"/>
    <w:rsid w:val="00AB4A06"/>
    <w:rsid w:val="00AB6183"/>
    <w:rsid w:val="00AB6C0E"/>
    <w:rsid w:val="00AB7104"/>
    <w:rsid w:val="00AC00BF"/>
    <w:rsid w:val="00AC0BB1"/>
    <w:rsid w:val="00AC3833"/>
    <w:rsid w:val="00AC3854"/>
    <w:rsid w:val="00AC4544"/>
    <w:rsid w:val="00AC4E52"/>
    <w:rsid w:val="00AC60D5"/>
    <w:rsid w:val="00AD1874"/>
    <w:rsid w:val="00AD486A"/>
    <w:rsid w:val="00AD548C"/>
    <w:rsid w:val="00AD66B7"/>
    <w:rsid w:val="00AD69C3"/>
    <w:rsid w:val="00AD7375"/>
    <w:rsid w:val="00AE0C87"/>
    <w:rsid w:val="00AE0D12"/>
    <w:rsid w:val="00AE25E8"/>
    <w:rsid w:val="00AE2943"/>
    <w:rsid w:val="00AE6D82"/>
    <w:rsid w:val="00AF39C7"/>
    <w:rsid w:val="00AF5325"/>
    <w:rsid w:val="00AF674A"/>
    <w:rsid w:val="00B06F4E"/>
    <w:rsid w:val="00B1345D"/>
    <w:rsid w:val="00B13FC0"/>
    <w:rsid w:val="00B160F6"/>
    <w:rsid w:val="00B16929"/>
    <w:rsid w:val="00B21061"/>
    <w:rsid w:val="00B22614"/>
    <w:rsid w:val="00B24754"/>
    <w:rsid w:val="00B254F2"/>
    <w:rsid w:val="00B2619D"/>
    <w:rsid w:val="00B319BB"/>
    <w:rsid w:val="00B3325D"/>
    <w:rsid w:val="00B35D09"/>
    <w:rsid w:val="00B36BC3"/>
    <w:rsid w:val="00B4265F"/>
    <w:rsid w:val="00B431A7"/>
    <w:rsid w:val="00B43F82"/>
    <w:rsid w:val="00B47681"/>
    <w:rsid w:val="00B477AA"/>
    <w:rsid w:val="00B503CE"/>
    <w:rsid w:val="00B512E2"/>
    <w:rsid w:val="00B57DB8"/>
    <w:rsid w:val="00B62D80"/>
    <w:rsid w:val="00B63A3E"/>
    <w:rsid w:val="00B6771A"/>
    <w:rsid w:val="00B70672"/>
    <w:rsid w:val="00B71C53"/>
    <w:rsid w:val="00B74F17"/>
    <w:rsid w:val="00B75E99"/>
    <w:rsid w:val="00B767F7"/>
    <w:rsid w:val="00B7732C"/>
    <w:rsid w:val="00B80D86"/>
    <w:rsid w:val="00B82713"/>
    <w:rsid w:val="00B82C46"/>
    <w:rsid w:val="00B853E5"/>
    <w:rsid w:val="00B85444"/>
    <w:rsid w:val="00B85C4C"/>
    <w:rsid w:val="00B862E0"/>
    <w:rsid w:val="00B87CBE"/>
    <w:rsid w:val="00B917A2"/>
    <w:rsid w:val="00B9277D"/>
    <w:rsid w:val="00B95317"/>
    <w:rsid w:val="00B95D73"/>
    <w:rsid w:val="00B96AA1"/>
    <w:rsid w:val="00B96F68"/>
    <w:rsid w:val="00BA5E6F"/>
    <w:rsid w:val="00BB1737"/>
    <w:rsid w:val="00BB2A45"/>
    <w:rsid w:val="00BB2CAA"/>
    <w:rsid w:val="00BB35D8"/>
    <w:rsid w:val="00BB778E"/>
    <w:rsid w:val="00BC42CD"/>
    <w:rsid w:val="00BC4EB7"/>
    <w:rsid w:val="00BC6050"/>
    <w:rsid w:val="00BC634E"/>
    <w:rsid w:val="00BC6FEC"/>
    <w:rsid w:val="00BC77BC"/>
    <w:rsid w:val="00BC7CDF"/>
    <w:rsid w:val="00BD17E1"/>
    <w:rsid w:val="00BD5D88"/>
    <w:rsid w:val="00BE0A99"/>
    <w:rsid w:val="00BE0F7E"/>
    <w:rsid w:val="00BE2841"/>
    <w:rsid w:val="00BE5B6F"/>
    <w:rsid w:val="00BF0323"/>
    <w:rsid w:val="00BF17A7"/>
    <w:rsid w:val="00BF3E67"/>
    <w:rsid w:val="00C013F2"/>
    <w:rsid w:val="00C04417"/>
    <w:rsid w:val="00C05369"/>
    <w:rsid w:val="00C06B00"/>
    <w:rsid w:val="00C13487"/>
    <w:rsid w:val="00C15590"/>
    <w:rsid w:val="00C161BC"/>
    <w:rsid w:val="00C16320"/>
    <w:rsid w:val="00C1667D"/>
    <w:rsid w:val="00C20F51"/>
    <w:rsid w:val="00C20FA5"/>
    <w:rsid w:val="00C220A2"/>
    <w:rsid w:val="00C22B4A"/>
    <w:rsid w:val="00C247F2"/>
    <w:rsid w:val="00C3355D"/>
    <w:rsid w:val="00C3475D"/>
    <w:rsid w:val="00C35082"/>
    <w:rsid w:val="00C35CE8"/>
    <w:rsid w:val="00C36E81"/>
    <w:rsid w:val="00C378E1"/>
    <w:rsid w:val="00C41473"/>
    <w:rsid w:val="00C43735"/>
    <w:rsid w:val="00C45A6A"/>
    <w:rsid w:val="00C508F3"/>
    <w:rsid w:val="00C51056"/>
    <w:rsid w:val="00C525CB"/>
    <w:rsid w:val="00C61A5D"/>
    <w:rsid w:val="00C628F6"/>
    <w:rsid w:val="00C62EF3"/>
    <w:rsid w:val="00C63835"/>
    <w:rsid w:val="00C66C9A"/>
    <w:rsid w:val="00C73711"/>
    <w:rsid w:val="00C76540"/>
    <w:rsid w:val="00C813CA"/>
    <w:rsid w:val="00C82033"/>
    <w:rsid w:val="00C82FBF"/>
    <w:rsid w:val="00C85652"/>
    <w:rsid w:val="00C85A72"/>
    <w:rsid w:val="00C868CB"/>
    <w:rsid w:val="00C8767F"/>
    <w:rsid w:val="00C87A69"/>
    <w:rsid w:val="00C90C05"/>
    <w:rsid w:val="00C912A9"/>
    <w:rsid w:val="00C91410"/>
    <w:rsid w:val="00C92A0D"/>
    <w:rsid w:val="00C95586"/>
    <w:rsid w:val="00C96193"/>
    <w:rsid w:val="00C96217"/>
    <w:rsid w:val="00C96DB9"/>
    <w:rsid w:val="00C97027"/>
    <w:rsid w:val="00C97454"/>
    <w:rsid w:val="00C97C1E"/>
    <w:rsid w:val="00CA13A5"/>
    <w:rsid w:val="00CA22B1"/>
    <w:rsid w:val="00CA2CCC"/>
    <w:rsid w:val="00CA513D"/>
    <w:rsid w:val="00CA59DD"/>
    <w:rsid w:val="00CA6B5D"/>
    <w:rsid w:val="00CB12C4"/>
    <w:rsid w:val="00CB210F"/>
    <w:rsid w:val="00CB56F6"/>
    <w:rsid w:val="00CB5B8F"/>
    <w:rsid w:val="00CB5C05"/>
    <w:rsid w:val="00CC0574"/>
    <w:rsid w:val="00CC083C"/>
    <w:rsid w:val="00CC15E9"/>
    <w:rsid w:val="00CC1D24"/>
    <w:rsid w:val="00CC1F43"/>
    <w:rsid w:val="00CC3C2B"/>
    <w:rsid w:val="00CC3CF4"/>
    <w:rsid w:val="00CC4114"/>
    <w:rsid w:val="00CC5100"/>
    <w:rsid w:val="00CC5679"/>
    <w:rsid w:val="00CD140C"/>
    <w:rsid w:val="00CD2DC9"/>
    <w:rsid w:val="00CD2F68"/>
    <w:rsid w:val="00CD3046"/>
    <w:rsid w:val="00CD4137"/>
    <w:rsid w:val="00CD5CD0"/>
    <w:rsid w:val="00CD6058"/>
    <w:rsid w:val="00CD7618"/>
    <w:rsid w:val="00CE0690"/>
    <w:rsid w:val="00CE2120"/>
    <w:rsid w:val="00CE3A79"/>
    <w:rsid w:val="00CE5613"/>
    <w:rsid w:val="00CE68C8"/>
    <w:rsid w:val="00CE70E7"/>
    <w:rsid w:val="00CE7643"/>
    <w:rsid w:val="00CF02FC"/>
    <w:rsid w:val="00CF1578"/>
    <w:rsid w:val="00CF23B4"/>
    <w:rsid w:val="00CF2A4B"/>
    <w:rsid w:val="00CF324E"/>
    <w:rsid w:val="00CF3575"/>
    <w:rsid w:val="00CF5A5E"/>
    <w:rsid w:val="00D005F3"/>
    <w:rsid w:val="00D07CB1"/>
    <w:rsid w:val="00D10A86"/>
    <w:rsid w:val="00D14DD3"/>
    <w:rsid w:val="00D14E48"/>
    <w:rsid w:val="00D15FF5"/>
    <w:rsid w:val="00D1709A"/>
    <w:rsid w:val="00D22BC2"/>
    <w:rsid w:val="00D2360F"/>
    <w:rsid w:val="00D24A15"/>
    <w:rsid w:val="00D25F9C"/>
    <w:rsid w:val="00D260FE"/>
    <w:rsid w:val="00D30BE6"/>
    <w:rsid w:val="00D31B94"/>
    <w:rsid w:val="00D3381B"/>
    <w:rsid w:val="00D4122E"/>
    <w:rsid w:val="00D412EB"/>
    <w:rsid w:val="00D4204B"/>
    <w:rsid w:val="00D44CCC"/>
    <w:rsid w:val="00D538AA"/>
    <w:rsid w:val="00D5546F"/>
    <w:rsid w:val="00D558C6"/>
    <w:rsid w:val="00D571C6"/>
    <w:rsid w:val="00D6095D"/>
    <w:rsid w:val="00D6117D"/>
    <w:rsid w:val="00D61483"/>
    <w:rsid w:val="00D62221"/>
    <w:rsid w:val="00D6780F"/>
    <w:rsid w:val="00D702EC"/>
    <w:rsid w:val="00D70EE2"/>
    <w:rsid w:val="00D71659"/>
    <w:rsid w:val="00D717B0"/>
    <w:rsid w:val="00D71CA9"/>
    <w:rsid w:val="00D720CD"/>
    <w:rsid w:val="00D74FB2"/>
    <w:rsid w:val="00D753C2"/>
    <w:rsid w:val="00D75C6B"/>
    <w:rsid w:val="00D76819"/>
    <w:rsid w:val="00D77995"/>
    <w:rsid w:val="00D83FF8"/>
    <w:rsid w:val="00D84B8E"/>
    <w:rsid w:val="00D85038"/>
    <w:rsid w:val="00D85F1E"/>
    <w:rsid w:val="00D92579"/>
    <w:rsid w:val="00DA0504"/>
    <w:rsid w:val="00DA0F9D"/>
    <w:rsid w:val="00DA191A"/>
    <w:rsid w:val="00DA4264"/>
    <w:rsid w:val="00DA79F5"/>
    <w:rsid w:val="00DB31AB"/>
    <w:rsid w:val="00DB3E89"/>
    <w:rsid w:val="00DB5C96"/>
    <w:rsid w:val="00DB73C0"/>
    <w:rsid w:val="00DC0F63"/>
    <w:rsid w:val="00DC439E"/>
    <w:rsid w:val="00DC5C00"/>
    <w:rsid w:val="00DC7FD3"/>
    <w:rsid w:val="00DD0224"/>
    <w:rsid w:val="00DD35E6"/>
    <w:rsid w:val="00DD3A7C"/>
    <w:rsid w:val="00DD441E"/>
    <w:rsid w:val="00DD613D"/>
    <w:rsid w:val="00DD6F66"/>
    <w:rsid w:val="00DE2B3E"/>
    <w:rsid w:val="00DE3914"/>
    <w:rsid w:val="00DE6271"/>
    <w:rsid w:val="00DE68B8"/>
    <w:rsid w:val="00DE7F07"/>
    <w:rsid w:val="00DF1EB7"/>
    <w:rsid w:val="00DF23E1"/>
    <w:rsid w:val="00DF283B"/>
    <w:rsid w:val="00DF4113"/>
    <w:rsid w:val="00DF47D8"/>
    <w:rsid w:val="00DF5845"/>
    <w:rsid w:val="00E02461"/>
    <w:rsid w:val="00E114DC"/>
    <w:rsid w:val="00E13CE5"/>
    <w:rsid w:val="00E14E0F"/>
    <w:rsid w:val="00E153A3"/>
    <w:rsid w:val="00E17C15"/>
    <w:rsid w:val="00E20F78"/>
    <w:rsid w:val="00E237DA"/>
    <w:rsid w:val="00E245A6"/>
    <w:rsid w:val="00E24A17"/>
    <w:rsid w:val="00E2508A"/>
    <w:rsid w:val="00E272F8"/>
    <w:rsid w:val="00E3211C"/>
    <w:rsid w:val="00E3427D"/>
    <w:rsid w:val="00E362B4"/>
    <w:rsid w:val="00E43F5C"/>
    <w:rsid w:val="00E4488E"/>
    <w:rsid w:val="00E44982"/>
    <w:rsid w:val="00E45847"/>
    <w:rsid w:val="00E45E1D"/>
    <w:rsid w:val="00E5056D"/>
    <w:rsid w:val="00E5127F"/>
    <w:rsid w:val="00E53362"/>
    <w:rsid w:val="00E53A63"/>
    <w:rsid w:val="00E57BDD"/>
    <w:rsid w:val="00E61AA9"/>
    <w:rsid w:val="00E62CE6"/>
    <w:rsid w:val="00E6482C"/>
    <w:rsid w:val="00E664A7"/>
    <w:rsid w:val="00E67F71"/>
    <w:rsid w:val="00E710DF"/>
    <w:rsid w:val="00E717EC"/>
    <w:rsid w:val="00E71BFA"/>
    <w:rsid w:val="00E729F9"/>
    <w:rsid w:val="00E744DB"/>
    <w:rsid w:val="00E751B0"/>
    <w:rsid w:val="00E75211"/>
    <w:rsid w:val="00E82248"/>
    <w:rsid w:val="00E823BD"/>
    <w:rsid w:val="00E82C1C"/>
    <w:rsid w:val="00E846AA"/>
    <w:rsid w:val="00E84BD1"/>
    <w:rsid w:val="00E85D9B"/>
    <w:rsid w:val="00E862D7"/>
    <w:rsid w:val="00E873E6"/>
    <w:rsid w:val="00E958E1"/>
    <w:rsid w:val="00EA030B"/>
    <w:rsid w:val="00EA2090"/>
    <w:rsid w:val="00EA31CE"/>
    <w:rsid w:val="00EA76A0"/>
    <w:rsid w:val="00EB040A"/>
    <w:rsid w:val="00EB3695"/>
    <w:rsid w:val="00EB42F3"/>
    <w:rsid w:val="00EB4DE2"/>
    <w:rsid w:val="00EB5E41"/>
    <w:rsid w:val="00EB6628"/>
    <w:rsid w:val="00EB7FFD"/>
    <w:rsid w:val="00EC0211"/>
    <w:rsid w:val="00EC3CC1"/>
    <w:rsid w:val="00EC4298"/>
    <w:rsid w:val="00EC4D1A"/>
    <w:rsid w:val="00EC4E45"/>
    <w:rsid w:val="00EC6EBD"/>
    <w:rsid w:val="00ED1D13"/>
    <w:rsid w:val="00ED2ADE"/>
    <w:rsid w:val="00ED396C"/>
    <w:rsid w:val="00ED6111"/>
    <w:rsid w:val="00ED7268"/>
    <w:rsid w:val="00EE421F"/>
    <w:rsid w:val="00EF0628"/>
    <w:rsid w:val="00EF1CB2"/>
    <w:rsid w:val="00EF3675"/>
    <w:rsid w:val="00EF5985"/>
    <w:rsid w:val="00EF7311"/>
    <w:rsid w:val="00EF79D6"/>
    <w:rsid w:val="00F0109F"/>
    <w:rsid w:val="00F07312"/>
    <w:rsid w:val="00F14A92"/>
    <w:rsid w:val="00F16398"/>
    <w:rsid w:val="00F171F8"/>
    <w:rsid w:val="00F17C88"/>
    <w:rsid w:val="00F20416"/>
    <w:rsid w:val="00F20F70"/>
    <w:rsid w:val="00F21687"/>
    <w:rsid w:val="00F21C87"/>
    <w:rsid w:val="00F23385"/>
    <w:rsid w:val="00F25384"/>
    <w:rsid w:val="00F2642F"/>
    <w:rsid w:val="00F30E97"/>
    <w:rsid w:val="00F32D1C"/>
    <w:rsid w:val="00F3355B"/>
    <w:rsid w:val="00F33831"/>
    <w:rsid w:val="00F33BA4"/>
    <w:rsid w:val="00F35A02"/>
    <w:rsid w:val="00F40032"/>
    <w:rsid w:val="00F4121F"/>
    <w:rsid w:val="00F4164D"/>
    <w:rsid w:val="00F45170"/>
    <w:rsid w:val="00F517DF"/>
    <w:rsid w:val="00F54FEF"/>
    <w:rsid w:val="00F56C66"/>
    <w:rsid w:val="00F57E4D"/>
    <w:rsid w:val="00F679DD"/>
    <w:rsid w:val="00F702EA"/>
    <w:rsid w:val="00F74263"/>
    <w:rsid w:val="00F762F6"/>
    <w:rsid w:val="00F776A7"/>
    <w:rsid w:val="00F81756"/>
    <w:rsid w:val="00F81832"/>
    <w:rsid w:val="00F82AFB"/>
    <w:rsid w:val="00F82C2F"/>
    <w:rsid w:val="00F82DFC"/>
    <w:rsid w:val="00F83C35"/>
    <w:rsid w:val="00F84D7A"/>
    <w:rsid w:val="00F878A9"/>
    <w:rsid w:val="00F87F77"/>
    <w:rsid w:val="00F931CB"/>
    <w:rsid w:val="00F93CB8"/>
    <w:rsid w:val="00F9460C"/>
    <w:rsid w:val="00F9713D"/>
    <w:rsid w:val="00FA008B"/>
    <w:rsid w:val="00FA0164"/>
    <w:rsid w:val="00FA0929"/>
    <w:rsid w:val="00FA0F45"/>
    <w:rsid w:val="00FA497F"/>
    <w:rsid w:val="00FA6D6E"/>
    <w:rsid w:val="00FB0834"/>
    <w:rsid w:val="00FB15B8"/>
    <w:rsid w:val="00FB5E59"/>
    <w:rsid w:val="00FB725A"/>
    <w:rsid w:val="00FC1336"/>
    <w:rsid w:val="00FC259A"/>
    <w:rsid w:val="00FC301D"/>
    <w:rsid w:val="00FC31CC"/>
    <w:rsid w:val="00FD432F"/>
    <w:rsid w:val="00FD5750"/>
    <w:rsid w:val="00FD5A02"/>
    <w:rsid w:val="00FD60B7"/>
    <w:rsid w:val="00FD6740"/>
    <w:rsid w:val="00FD77F6"/>
    <w:rsid w:val="00FE1608"/>
    <w:rsid w:val="00FE1F76"/>
    <w:rsid w:val="00FE4BCF"/>
    <w:rsid w:val="00FE62A8"/>
    <w:rsid w:val="00FE66DF"/>
    <w:rsid w:val="00FF252C"/>
    <w:rsid w:val="00FF2ABE"/>
    <w:rsid w:val="00FF421E"/>
    <w:rsid w:val="00FF6730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01"/>
    <o:shapelayout v:ext="edit">
      <o:idmap v:ext="edit" data="1"/>
    </o:shapelayout>
  </w:shapeDefaults>
  <w:decimalSymbol w:val="."/>
  <w:listSeparator w:val=","/>
  <w14:docId w14:val="36ED6D4F"/>
  <w15:docId w15:val="{17F40422-9061-483E-A737-1DC841AB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1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49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049A0"/>
    <w:pPr>
      <w:keepNext/>
      <w:widowControl w:val="0"/>
      <w:tabs>
        <w:tab w:val="left" w:pos="-810"/>
        <w:tab w:val="left" w:pos="630"/>
        <w:tab w:val="left" w:pos="1440"/>
        <w:tab w:val="left" w:pos="2160"/>
        <w:tab w:val="left" w:pos="2790"/>
        <w:tab w:val="left" w:pos="3510"/>
        <w:tab w:val="left" w:pos="4230"/>
        <w:tab w:val="left" w:pos="4950"/>
        <w:tab w:val="left" w:pos="5670"/>
        <w:tab w:val="left" w:pos="6390"/>
        <w:tab w:val="left" w:pos="7110"/>
        <w:tab w:val="left" w:pos="7830"/>
        <w:tab w:val="left" w:pos="8640"/>
        <w:tab w:val="left" w:pos="9000"/>
      </w:tabs>
      <w:ind w:right="-360"/>
      <w:outlineLvl w:val="1"/>
    </w:pPr>
    <w:rPr>
      <w:rFonts w:ascii="Courier New" w:hAnsi="Courier New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2049A0"/>
    <w:pPr>
      <w:keepNext/>
      <w:widowControl w:val="0"/>
      <w:spacing w:before="240" w:after="60"/>
      <w:jc w:val="both"/>
      <w:outlineLvl w:val="2"/>
    </w:pPr>
    <w:rPr>
      <w:rFonts w:ascii="Arial" w:hAnsi="Arial"/>
      <w:snapToGrid w:val="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D2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6A8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D2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4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049A0"/>
    <w:rPr>
      <w:rFonts w:ascii="Courier New" w:eastAsia="Times New Roman" w:hAnsi="Courier New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049A0"/>
    <w:rPr>
      <w:rFonts w:ascii="Arial" w:eastAsia="Times New Roman" w:hAnsi="Arial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0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9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9A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049A0"/>
  </w:style>
  <w:style w:type="paragraph" w:customStyle="1" w:styleId="Default">
    <w:name w:val="Default"/>
    <w:rsid w:val="002049A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styleId="BodyText">
    <w:name w:val="Body Text"/>
    <w:basedOn w:val="Normal"/>
    <w:link w:val="BodyTextChar"/>
    <w:qFormat/>
    <w:rsid w:val="002049A0"/>
    <w:pPr>
      <w:jc w:val="center"/>
    </w:pPr>
    <w:rPr>
      <w:rFonts w:ascii="Courier New" w:hAnsi="Courier New"/>
      <w:b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049A0"/>
    <w:rPr>
      <w:rFonts w:ascii="Courier New" w:eastAsia="Times New Roman" w:hAnsi="Courier New" w:cs="Times New Roman"/>
      <w:b/>
      <w:sz w:val="24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49A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49A0"/>
    <w:rPr>
      <w:rFonts w:ascii="Times New Roman" w:eastAsia="Times New Roman" w:hAnsi="Times New Roman" w:cs="Times New Roman"/>
      <w:sz w:val="16"/>
      <w:szCs w:val="16"/>
    </w:rPr>
  </w:style>
  <w:style w:type="paragraph" w:customStyle="1" w:styleId="CAGeneral">
    <w:name w:val="CAGeneral"/>
    <w:basedOn w:val="Normal"/>
    <w:rsid w:val="002049A0"/>
    <w:rPr>
      <w:color w:val="000000"/>
      <w:szCs w:val="20"/>
    </w:rPr>
  </w:style>
  <w:style w:type="paragraph" w:customStyle="1" w:styleId="MediumGrid21">
    <w:name w:val="Medium Grid 21"/>
    <w:uiPriority w:val="1"/>
    <w:qFormat/>
    <w:rsid w:val="00794D33"/>
    <w:pPr>
      <w:spacing w:after="0" w:line="240" w:lineRule="auto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A5665A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A5665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5665A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665A"/>
    <w:rPr>
      <w:rFonts w:ascii="Consolas" w:hAnsi="Consolas"/>
      <w:sz w:val="21"/>
      <w:szCs w:val="21"/>
    </w:rPr>
  </w:style>
  <w:style w:type="character" w:styleId="Strong">
    <w:name w:val="Strong"/>
    <w:uiPriority w:val="22"/>
    <w:qFormat/>
    <w:rsid w:val="00485A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14"/>
    <w:rPr>
      <w:rFonts w:ascii="Tahoma" w:eastAsia="Times New Roman" w:hAnsi="Tahoma" w:cs="Tahoma"/>
      <w:sz w:val="16"/>
      <w:szCs w:val="16"/>
    </w:rPr>
  </w:style>
  <w:style w:type="paragraph" w:customStyle="1" w:styleId="xl35">
    <w:name w:val="xl35"/>
    <w:basedOn w:val="Normal"/>
    <w:uiPriority w:val="99"/>
    <w:rsid w:val="002612DF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styleId="ListParagraph">
    <w:name w:val="List Paragraph"/>
    <w:basedOn w:val="Normal"/>
    <w:uiPriority w:val="34"/>
    <w:qFormat/>
    <w:rsid w:val="003636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2507A"/>
    <w:pPr>
      <w:spacing w:after="0" w:line="240" w:lineRule="auto"/>
      <w:ind w:left="1440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2507A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2507A"/>
    <w:rPr>
      <w:rFonts w:asciiTheme="minorHAnsi" w:eastAsiaTheme="minorHAnsi" w:hAnsiTheme="minorHAnsi" w:cstheme="minorBidi"/>
      <w:sz w:val="20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507A"/>
    <w:rPr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unhideWhenUsed/>
    <w:rsid w:val="0042507A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0E0CB8"/>
  </w:style>
  <w:style w:type="character" w:customStyle="1" w:styleId="section-number">
    <w:name w:val="section-number"/>
    <w:basedOn w:val="DefaultParagraphFont"/>
    <w:rsid w:val="000E0CB8"/>
  </w:style>
  <w:style w:type="character" w:customStyle="1" w:styleId="tab">
    <w:name w:val="tab"/>
    <w:basedOn w:val="DefaultParagraphFont"/>
    <w:rsid w:val="000E0CB8"/>
  </w:style>
  <w:style w:type="character" w:styleId="CommentReference">
    <w:name w:val="annotation reference"/>
    <w:basedOn w:val="DefaultParagraphFont"/>
    <w:uiPriority w:val="99"/>
    <w:semiHidden/>
    <w:unhideWhenUsed/>
    <w:rsid w:val="000E0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CB8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b/>
      <w:bCs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CB8"/>
    <w:rPr>
      <w:rFonts w:ascii="Courier New" w:eastAsiaTheme="minorEastAsia" w:hAnsi="Courier New" w:cs="Courier New"/>
      <w:b/>
      <w:bCs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CB8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CB8"/>
    <w:rPr>
      <w:rFonts w:ascii="Courier New" w:eastAsiaTheme="minorEastAsia" w:hAnsi="Courier New" w:cs="Courier New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0E0CB8"/>
    <w:pPr>
      <w:spacing w:after="0" w:line="240" w:lineRule="auto"/>
    </w:pPr>
    <w:rPr>
      <w:rFonts w:ascii="Courier New" w:eastAsiaTheme="minorEastAsia" w:hAnsi="Courier New" w:cs="Courier New"/>
      <w:b/>
      <w:bCs/>
      <w:color w:val="000000"/>
      <w:sz w:val="24"/>
      <w:szCs w:val="24"/>
    </w:rPr>
  </w:style>
  <w:style w:type="character" w:customStyle="1" w:styleId="m-pro">
    <w:name w:val="m-pro"/>
    <w:basedOn w:val="DefaultParagraphFont"/>
    <w:rsid w:val="000E0CB8"/>
  </w:style>
  <w:style w:type="paragraph" w:customStyle="1" w:styleId="BOVHEADING">
    <w:name w:val="BOV HEADING"/>
    <w:basedOn w:val="Heading1"/>
    <w:next w:val="Heading1"/>
    <w:link w:val="BOVHEADINGChar"/>
    <w:uiPriority w:val="99"/>
    <w:qFormat/>
    <w:rsid w:val="000E0CB8"/>
    <w:pPr>
      <w:widowControl w:val="0"/>
      <w:shd w:val="clear" w:color="auto" w:fill="FFFFFF"/>
      <w:tabs>
        <w:tab w:val="left" w:pos="1440"/>
      </w:tabs>
      <w:autoSpaceDE w:val="0"/>
      <w:autoSpaceDN w:val="0"/>
      <w:adjustRightInd w:val="0"/>
      <w:spacing w:before="0"/>
    </w:pPr>
    <w:rPr>
      <w:rFonts w:ascii="Courier New" w:hAnsi="Courier New"/>
      <w:bCs w:val="0"/>
      <w:sz w:val="24"/>
      <w:u w:val="single"/>
    </w:rPr>
  </w:style>
  <w:style w:type="character" w:customStyle="1" w:styleId="BOVHEADINGChar">
    <w:name w:val="BOV HEADING Char"/>
    <w:basedOn w:val="Heading1Char"/>
    <w:link w:val="BOVHEADING"/>
    <w:uiPriority w:val="99"/>
    <w:rsid w:val="000E0CB8"/>
    <w:rPr>
      <w:rFonts w:ascii="Courier New" w:eastAsiaTheme="majorEastAsia" w:hAnsi="Courier New" w:cstheme="majorBidi"/>
      <w:b/>
      <w:bCs w:val="0"/>
      <w:color w:val="365F91" w:themeColor="accent1" w:themeShade="BF"/>
      <w:sz w:val="24"/>
      <w:szCs w:val="28"/>
      <w:u w:val="single"/>
      <w:shd w:val="clear" w:color="auto" w:fill="FFFFFF"/>
    </w:rPr>
  </w:style>
  <w:style w:type="character" w:customStyle="1" w:styleId="highlightedsearchterm">
    <w:name w:val="highlightedsearchterm"/>
    <w:basedOn w:val="DefaultParagraphFont"/>
    <w:rsid w:val="006C2961"/>
  </w:style>
  <w:style w:type="paragraph" w:customStyle="1" w:styleId="xl30">
    <w:name w:val="xl30"/>
    <w:basedOn w:val="Normal"/>
    <w:rsid w:val="00835697"/>
    <w:pPr>
      <w:spacing w:before="100" w:beforeAutospacing="1" w:after="100" w:afterAutospacing="1"/>
    </w:pPr>
    <w:rPr>
      <w:b/>
      <w:bCs/>
    </w:rPr>
  </w:style>
  <w:style w:type="paragraph" w:customStyle="1" w:styleId="Style1">
    <w:name w:val="Style 1"/>
    <w:basedOn w:val="Normal"/>
    <w:rsid w:val="00835697"/>
    <w:pPr>
      <w:widowControl w:val="0"/>
      <w:autoSpaceDE w:val="0"/>
      <w:autoSpaceDN w:val="0"/>
      <w:adjustRightInd w:val="0"/>
    </w:pPr>
  </w:style>
  <w:style w:type="paragraph" w:customStyle="1" w:styleId="Style2">
    <w:name w:val="Style 2"/>
    <w:basedOn w:val="Normal"/>
    <w:uiPriority w:val="99"/>
    <w:rsid w:val="00835697"/>
    <w:pPr>
      <w:widowControl w:val="0"/>
      <w:autoSpaceDE w:val="0"/>
      <w:autoSpaceDN w:val="0"/>
      <w:spacing w:line="216" w:lineRule="exact"/>
      <w:ind w:right="1296"/>
    </w:pPr>
    <w:rPr>
      <w:rFonts w:ascii="Courier New" w:hAnsi="Courier New" w:cs="Courier New"/>
      <w:b/>
      <w:bCs/>
      <w:sz w:val="21"/>
      <w:szCs w:val="21"/>
    </w:rPr>
  </w:style>
  <w:style w:type="character" w:customStyle="1" w:styleId="CharacterStyle1">
    <w:name w:val="Character Style 1"/>
    <w:uiPriority w:val="99"/>
    <w:rsid w:val="00835697"/>
    <w:rPr>
      <w:rFonts w:ascii="Courier New" w:hAnsi="Courier New"/>
      <w:b/>
      <w:sz w:val="21"/>
    </w:rPr>
  </w:style>
  <w:style w:type="paragraph" w:styleId="BodyTextIndent">
    <w:name w:val="Body Text Indent"/>
    <w:basedOn w:val="Normal"/>
    <w:link w:val="BodyTextIndentChar"/>
    <w:uiPriority w:val="99"/>
    <w:unhideWhenUsed/>
    <w:rsid w:val="00FE6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E62A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2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767F"/>
    <w:rPr>
      <w:color w:val="800080" w:themeColor="followedHyperlink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813C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813CA"/>
    <w:rPr>
      <w:rFonts w:ascii="Times New Roman" w:eastAsia="Times New Roman" w:hAnsi="Times New Roman" w:cs="Times New Roman"/>
      <w:sz w:val="24"/>
      <w:szCs w:val="24"/>
    </w:rPr>
  </w:style>
  <w:style w:type="character" w:customStyle="1" w:styleId="missing-value">
    <w:name w:val="missing-value"/>
    <w:basedOn w:val="DefaultParagraphFont"/>
    <w:rsid w:val="00E45847"/>
  </w:style>
  <w:style w:type="character" w:customStyle="1" w:styleId="Heading1Char1">
    <w:name w:val="Heading 1 Char1"/>
    <w:basedOn w:val="DefaultParagraphFont"/>
    <w:uiPriority w:val="9"/>
    <w:rsid w:val="00E45847"/>
    <w:rPr>
      <w:rFonts w:ascii="Courier New" w:eastAsiaTheme="majorEastAsia" w:hAnsi="Courier New" w:cstheme="majorBidi"/>
      <w:b/>
      <w:sz w:val="24"/>
      <w:szCs w:val="28"/>
      <w:u w:val="single"/>
    </w:rPr>
  </w:style>
  <w:style w:type="paragraph" w:styleId="HTMLPreformatted">
    <w:name w:val="HTML Preformatted"/>
    <w:basedOn w:val="Normal"/>
    <w:link w:val="HTMLPreformattedChar"/>
    <w:rsid w:val="00497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97BF1"/>
    <w:rPr>
      <w:rFonts w:ascii="Courier New" w:eastAsia="Times New Roman" w:hAnsi="Courier New" w:cs="Courier New"/>
      <w:sz w:val="20"/>
      <w:szCs w:val="20"/>
    </w:rPr>
  </w:style>
  <w:style w:type="paragraph" w:customStyle="1" w:styleId="BOVHEADINGS">
    <w:name w:val="BOV HEADINGS"/>
    <w:basedOn w:val="Normal"/>
    <w:next w:val="Heading1"/>
    <w:uiPriority w:val="99"/>
    <w:qFormat/>
    <w:rsid w:val="00DE7F07"/>
    <w:pPr>
      <w:keepNext/>
      <w:keepLines/>
      <w:widowControl w:val="0"/>
      <w:shd w:val="clear" w:color="auto" w:fill="FFFFFF"/>
      <w:tabs>
        <w:tab w:val="left" w:pos="1440"/>
      </w:tabs>
      <w:autoSpaceDE w:val="0"/>
      <w:autoSpaceDN w:val="0"/>
      <w:adjustRightInd w:val="0"/>
      <w:spacing w:before="320" w:line="320" w:lineRule="atLeast"/>
      <w:outlineLvl w:val="0"/>
    </w:pPr>
    <w:rPr>
      <w:rFonts w:ascii="Courier New" w:eastAsiaTheme="majorEastAsia" w:hAnsi="Courier New" w:cstheme="majorBidi"/>
      <w:b/>
      <w:szCs w:val="28"/>
      <w:u w:val="single"/>
    </w:rPr>
  </w:style>
  <w:style w:type="paragraph" w:customStyle="1" w:styleId="BOVheadlines">
    <w:name w:val="BOV headlines"/>
    <w:basedOn w:val="Heading1"/>
    <w:uiPriority w:val="99"/>
    <w:qFormat/>
    <w:rsid w:val="0079305C"/>
    <w:pPr>
      <w:widowControl w:val="0"/>
      <w:shd w:val="clear" w:color="auto" w:fill="FFFFFF"/>
      <w:tabs>
        <w:tab w:val="left" w:pos="1440"/>
      </w:tabs>
      <w:autoSpaceDE w:val="0"/>
      <w:autoSpaceDN w:val="0"/>
      <w:adjustRightInd w:val="0"/>
      <w:spacing w:before="0" w:line="320" w:lineRule="atLeast"/>
    </w:pPr>
    <w:rPr>
      <w:rFonts w:ascii="Courier New" w:hAnsi="Courier New"/>
      <w:bCs w:val="0"/>
      <w:color w:val="auto"/>
      <w:sz w:val="24"/>
      <w:u w:val="single"/>
    </w:rPr>
  </w:style>
  <w:style w:type="paragraph" w:customStyle="1" w:styleId="CM2">
    <w:name w:val="CM2"/>
    <w:basedOn w:val="Default"/>
    <w:next w:val="Default"/>
    <w:uiPriority w:val="99"/>
    <w:rsid w:val="00321264"/>
    <w:pPr>
      <w:widowControl w:val="0"/>
      <w:spacing w:line="720" w:lineRule="atLeast"/>
    </w:pPr>
    <w:rPr>
      <w:rFonts w:ascii="Stempel Garamond" w:hAnsi="Stempel Garamond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321264"/>
    <w:pPr>
      <w:widowControl w:val="0"/>
      <w:spacing w:line="203" w:lineRule="atLeast"/>
    </w:pPr>
    <w:rPr>
      <w:rFonts w:ascii="Stempel Garamond" w:hAnsi="Stempel Garamond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321264"/>
    <w:pPr>
      <w:widowControl w:val="0"/>
      <w:spacing w:line="280" w:lineRule="atLeast"/>
    </w:pPr>
    <w:rPr>
      <w:rFonts w:ascii="Stempel Garamond" w:hAnsi="Stempel Garamond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321264"/>
    <w:pPr>
      <w:widowControl w:val="0"/>
    </w:pPr>
    <w:rPr>
      <w:rFonts w:ascii="Stempel Garamond" w:hAnsi="Stempel Garamond" w:cs="Times New Roman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D2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D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lockText">
    <w:name w:val="Block Text"/>
    <w:basedOn w:val="Normal"/>
    <w:uiPriority w:val="99"/>
    <w:rsid w:val="00157D27"/>
    <w:pPr>
      <w:widowControl w:val="0"/>
      <w:tabs>
        <w:tab w:val="left" w:pos="-810"/>
        <w:tab w:val="left" w:pos="990"/>
        <w:tab w:val="left" w:pos="1440"/>
        <w:tab w:val="left" w:pos="2070"/>
        <w:tab w:val="left" w:pos="2790"/>
        <w:tab w:val="left" w:pos="3510"/>
        <w:tab w:val="left" w:pos="4230"/>
        <w:tab w:val="left" w:pos="4950"/>
        <w:tab w:val="left" w:pos="5670"/>
        <w:tab w:val="left" w:pos="6390"/>
        <w:tab w:val="left" w:pos="7110"/>
        <w:tab w:val="left" w:pos="7830"/>
        <w:tab w:val="left" w:pos="8640"/>
        <w:tab w:val="left" w:pos="9000"/>
      </w:tabs>
      <w:ind w:left="1440" w:right="-360"/>
    </w:pPr>
    <w:rPr>
      <w:rFonts w:ascii="Courier New" w:hAnsi="Courier New"/>
      <w:b/>
      <w:szCs w:val="20"/>
    </w:rPr>
  </w:style>
  <w:style w:type="character" w:customStyle="1" w:styleId="A10">
    <w:name w:val="A10"/>
    <w:uiPriority w:val="99"/>
    <w:rsid w:val="00321284"/>
    <w:rPr>
      <w:rFonts w:cs="Franklin Gothic Book"/>
      <w:color w:val="00000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55D7E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Heading7Char">
    <w:name w:val="Heading 7 Char"/>
    <w:basedOn w:val="DefaultParagraphFont"/>
    <w:link w:val="Heading7"/>
    <w:uiPriority w:val="9"/>
    <w:rsid w:val="007C6A8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7C6A8B"/>
    <w:pPr>
      <w:widowControl w:val="0"/>
      <w:spacing w:line="280" w:lineRule="atLeast"/>
    </w:pPr>
    <w:rPr>
      <w:rFonts w:ascii="Stempel Garamond" w:hAnsi="Stempel Garamond" w:cs="Times New Roman"/>
      <w:b/>
      <w:color w:val="auto"/>
    </w:rPr>
  </w:style>
  <w:style w:type="paragraph" w:customStyle="1" w:styleId="CM4">
    <w:name w:val="CM4"/>
    <w:basedOn w:val="Default"/>
    <w:next w:val="Default"/>
    <w:uiPriority w:val="99"/>
    <w:rsid w:val="007C6A8B"/>
    <w:pPr>
      <w:widowControl w:val="0"/>
    </w:pPr>
    <w:rPr>
      <w:rFonts w:ascii="Stempel Garamond" w:hAnsi="Stempel Garamond" w:cs="Times New Roman"/>
      <w:color w:val="auto"/>
    </w:rPr>
  </w:style>
  <w:style w:type="paragraph" w:customStyle="1" w:styleId="HTMLBody">
    <w:name w:val="HTML Body"/>
    <w:uiPriority w:val="99"/>
    <w:rsid w:val="00B75E9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9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2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390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8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53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1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27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14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14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8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32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525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86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4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24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5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9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1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2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4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irginia.edu/bov/publicminut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AEBFE-F919-49F3-B4CA-DAC2FA17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Exectech User</dc:creator>
  <cp:lastModifiedBy>Harris, Susan G. (sgh4c)</cp:lastModifiedBy>
  <cp:revision>2</cp:revision>
  <cp:lastPrinted>2017-04-26T14:48:00Z</cp:lastPrinted>
  <dcterms:created xsi:type="dcterms:W3CDTF">2017-05-02T14:34:00Z</dcterms:created>
  <dcterms:modified xsi:type="dcterms:W3CDTF">2017-05-02T14:34:00Z</dcterms:modified>
</cp:coreProperties>
</file>